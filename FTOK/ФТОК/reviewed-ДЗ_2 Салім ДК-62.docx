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8CC05" w14:textId="77777777" w:rsidR="00924471" w:rsidRPr="00092631" w:rsidRDefault="00924471" w:rsidP="00C36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uk-UA"/>
          <w:rPrChange w:id="0" w:author="Slava Gubar" w:date="2019-04-29T13:16:00Z">
            <w:rPr>
              <w:rFonts w:ascii="Calibri" w:hAnsi="Calibri" w:cs="Calibri"/>
              <w:sz w:val="24"/>
              <w:szCs w:val="24"/>
              <w:lang w:val="en-US"/>
            </w:rPr>
          </w:rPrChange>
        </w:rPr>
      </w:pPr>
    </w:p>
    <w:p w14:paraId="0A31CB3B" w14:textId="77777777" w:rsidR="003A6875" w:rsidRPr="00092631" w:rsidRDefault="003A6875" w:rsidP="003A6875">
      <w:pPr>
        <w:spacing w:after="0" w:line="0" w:lineRule="atLeast"/>
        <w:ind w:left="20"/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1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val="en-US" w:eastAsia="ru-RU"/>
            </w:rPr>
          </w:rPrChange>
        </w:rPr>
      </w:pPr>
      <w:bookmarkStart w:id="2" w:name="page1"/>
      <w:bookmarkEnd w:id="2"/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3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eastAsia="ru-RU"/>
            </w:rPr>
          </w:rPrChange>
        </w:rPr>
        <w:t>Вибір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4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5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eastAsia="ru-RU"/>
            </w:rPr>
          </w:rPrChange>
        </w:rPr>
        <w:t>та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6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7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eastAsia="ru-RU"/>
            </w:rPr>
          </w:rPrChange>
        </w:rPr>
        <w:t>обґрунтування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8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9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eastAsia="ru-RU"/>
            </w:rPr>
          </w:rPrChange>
        </w:rPr>
        <w:t>елементної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10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b/>
          <w:sz w:val="28"/>
          <w:szCs w:val="28"/>
          <w:lang w:val="uk-UA" w:eastAsia="ru-RU"/>
          <w:rPrChange w:id="11" w:author="Slava Gubar" w:date="2019-04-29T13:16:00Z">
            <w:rPr>
              <w:rFonts w:ascii="Times New Roman" w:eastAsia="Calibri" w:hAnsi="Times New Roman" w:cs="Times New Roman"/>
              <w:b/>
              <w:sz w:val="28"/>
              <w:szCs w:val="28"/>
              <w:lang w:eastAsia="ru-RU"/>
            </w:rPr>
          </w:rPrChange>
        </w:rPr>
        <w:t>бази</w:t>
      </w:r>
    </w:p>
    <w:p w14:paraId="334E4B09" w14:textId="77777777" w:rsidR="003A6875" w:rsidRPr="00092631" w:rsidRDefault="003A6875" w:rsidP="003A6875">
      <w:pPr>
        <w:spacing w:after="0" w:line="297" w:lineRule="exact"/>
        <w:rPr>
          <w:rFonts w:ascii="Times New Roman" w:eastAsia="Times New Roman" w:hAnsi="Times New Roman" w:cs="Arial"/>
          <w:sz w:val="24"/>
          <w:szCs w:val="20"/>
          <w:lang w:val="uk-UA" w:eastAsia="ru-RU"/>
          <w:rPrChange w:id="12" w:author="Slava Gubar" w:date="2019-04-29T13:16:00Z">
            <w:rPr>
              <w:rFonts w:ascii="Times New Roman" w:eastAsia="Times New Roman" w:hAnsi="Times New Roman" w:cs="Arial"/>
              <w:sz w:val="24"/>
              <w:szCs w:val="20"/>
              <w:lang w:val="en-US" w:eastAsia="ru-RU"/>
            </w:rPr>
          </w:rPrChange>
        </w:rPr>
      </w:pPr>
    </w:p>
    <w:p w14:paraId="5DA15F60" w14:textId="7B65482A" w:rsidR="003A6875" w:rsidRPr="00092631" w:rsidRDefault="003A6875" w:rsidP="003A6875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Елемента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база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приладу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складається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2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2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з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2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proofErr w:type="spellStart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2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електро</w:t>
      </w:r>
      <w:proofErr w:type="spellEnd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2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>-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2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радіо</w:t>
      </w:r>
      <w:ins w:id="26" w:author="Slava Gubar" w:date="2019-04-29T13:15:00Z">
        <w:r w:rsidR="00092631" w:rsidRPr="00092631">
          <w:rPr>
            <w:rFonts w:ascii="Times New Roman" w:eastAsia="Calibri" w:hAnsi="Times New Roman" w:cs="Times New Roman"/>
            <w:sz w:val="28"/>
            <w:szCs w:val="28"/>
            <w:lang w:val="uk-UA" w:eastAsia="ru-RU"/>
            <w:rPrChange w:id="27" w:author="Slava Gubar" w:date="2019-04-29T13:16:00Z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w:del w:id="28" w:author="Slava Gubar" w:date="2019-04-29T13:15:00Z">
        <w:r w:rsidRPr="00092631" w:rsidDel="00092631">
          <w:rPr>
            <w:rFonts w:ascii="Times New Roman" w:eastAsia="Calibri" w:hAnsi="Times New Roman" w:cs="Times New Roman"/>
            <w:sz w:val="28"/>
            <w:szCs w:val="28"/>
            <w:lang w:val="uk-UA" w:eastAsia="ru-RU"/>
            <w:rPrChange w:id="29" w:author="Slava Gubar" w:date="2019-04-29T13:16:00Z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rPrChange>
          </w:rPr>
          <w:delText>-</w:delText>
        </w:r>
      </w:del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компонентів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,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що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входять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до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переліку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3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схеми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електричної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принципової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як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комплектуючі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4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приладу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(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звертаємося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до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переліку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елементів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5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en-US" w:eastAsia="ru-RU"/>
            </w:rPr>
          </w:rPrChange>
        </w:rPr>
        <w:t>).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</w:p>
    <w:p w14:paraId="12D4CE2E" w14:textId="77777777" w:rsidR="003A6875" w:rsidRPr="00092631" w:rsidRDefault="003A6875" w:rsidP="003A6875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6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6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Перелік компонентів може включати наступні типи електронних компонентів:</w:t>
      </w:r>
    </w:p>
    <w:p w14:paraId="08F66832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6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6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онденсатори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неполярні </w:t>
      </w:r>
    </w:p>
    <w:p w14:paraId="70080374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6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конденсатори полярні</w:t>
      </w:r>
    </w:p>
    <w:p w14:paraId="7E79694E" w14:textId="24B7B342" w:rsidR="003A6875" w:rsidRPr="00092631" w:rsidRDefault="00C76932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6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6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 xml:space="preserve">мікросхеми </w:t>
      </w:r>
    </w:p>
    <w:p w14:paraId="12C9D265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6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6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резистори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постійні</w:t>
      </w:r>
    </w:p>
    <w:p w14:paraId="6399264F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6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резистори </w:t>
      </w:r>
      <w:proofErr w:type="spellStart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підлаштовні</w:t>
      </w:r>
      <w:proofErr w:type="spellEnd"/>
    </w:p>
    <w:p w14:paraId="055F98B1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7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7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 xml:space="preserve">транзистори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біполярні </w:t>
      </w:r>
    </w:p>
    <w:p w14:paraId="3F7178AC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7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транзистори польові</w:t>
      </w:r>
    </w:p>
    <w:p w14:paraId="7F2F2510" w14:textId="1E6CA20D" w:rsidR="003A6875" w:rsidRPr="00092631" w:rsidRDefault="00B5772A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7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proofErr w:type="spellStart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семи</w:t>
      </w:r>
      <w:r w:rsidR="003A6875"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сегменті</w:t>
      </w:r>
      <w:proofErr w:type="spellEnd"/>
      <w:r w:rsidR="003A6875"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індикатори</w:t>
      </w:r>
    </w:p>
    <w:p w14:paraId="4EADDB0F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7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7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роз’єми</w:t>
      </w:r>
    </w:p>
    <w:p w14:paraId="7EB9BF36" w14:textId="77777777" w:rsidR="003A6875" w:rsidRPr="00092631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7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7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інше</w:t>
      </w:r>
    </w:p>
    <w:p w14:paraId="36E988FB" w14:textId="77777777" w:rsidR="003A6875" w:rsidRPr="00092631" w:rsidRDefault="003A6875" w:rsidP="003A6875">
      <w:pPr>
        <w:spacing w:after="0" w:line="281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  <w:rPrChange w:id="78" w:author="Slava Gubar" w:date="2019-04-29T13:16:00Z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rPrChange>
        </w:rPr>
      </w:pPr>
    </w:p>
    <w:p w14:paraId="3838E385" w14:textId="77777777" w:rsidR="003A6875" w:rsidRPr="00092631" w:rsidRDefault="003A6875" w:rsidP="003A6875">
      <w:pPr>
        <w:spacing w:after="0" w:line="246" w:lineRule="auto"/>
        <w:ind w:left="20"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79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80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  <w:t>Всі компоненти повинні бути вибрані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, 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81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  <w:t>а також переконливо обґрунтовано їх використання.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 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82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  <w:t>Методика вибору компонентів однакова. Основну увагу буде приділено до вибору основни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х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83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  <w:t xml:space="preserve"> компонент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ів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84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  <w:t>- аналогових мікросх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ем.</w:t>
      </w:r>
    </w:p>
    <w:p w14:paraId="797D3317" w14:textId="77777777" w:rsidR="003A6875" w:rsidRPr="00092631" w:rsidRDefault="003A6875" w:rsidP="003A6875">
      <w:pPr>
        <w:spacing w:after="0" w:line="241" w:lineRule="auto"/>
        <w:ind w:left="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1DE806" w14:textId="77777777" w:rsidR="003A6875" w:rsidRPr="00092631" w:rsidRDefault="003A6875" w:rsidP="003A6875">
      <w:pPr>
        <w:spacing w:after="0" w:line="0" w:lineRule="atLeast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8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Методу вибору ІС по зрівнювальним параметра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8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 xml:space="preserve"> та методу вибору по узагальненим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8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критеріям приписують недолік – немає одного критерію, за допомогою якого можна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8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було б виділити з множини елементів що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8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розглядаються, такий конструктивний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елемент, який володів би оптимальною сукупністю параметрів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</w:p>
    <w:p w14:paraId="3D5B12F5" w14:textId="77777777" w:rsidR="003A6875" w:rsidRPr="00092631" w:rsidRDefault="003A6875" w:rsidP="003A6875">
      <w:pPr>
        <w:spacing w:after="0" w:line="0" w:lineRule="atLeast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1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 xml:space="preserve">Такого недоліку немає метод вибору ІС по </w:t>
      </w:r>
      <w:r w:rsidRPr="00092631">
        <w:rPr>
          <w:rFonts w:ascii="Times New Roman" w:eastAsia="Calibri" w:hAnsi="Times New Roman" w:cs="Times New Roman"/>
          <w:i/>
          <w:sz w:val="28"/>
          <w:szCs w:val="28"/>
          <w:lang w:val="uk-UA" w:eastAsia="ru-RU"/>
          <w:rPrChange w:id="92" w:author="Slava Gubar" w:date="2019-04-29T13:16:00Z">
            <w:rPr>
              <w:rFonts w:ascii="Times New Roman" w:eastAsia="Calibri" w:hAnsi="Times New Roman" w:cs="Times New Roman"/>
              <w:i/>
              <w:sz w:val="28"/>
              <w:szCs w:val="28"/>
              <w:lang w:eastAsia="ru-RU"/>
            </w:rPr>
          </w:rPrChange>
        </w:rPr>
        <w:t>матриці параметрів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. Цей метод включає два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перших методи.</w:t>
      </w:r>
    </w:p>
    <w:p w14:paraId="69F3269B" w14:textId="16A441C8" w:rsidR="003A6875" w:rsidRPr="00092631" w:rsidRDefault="003A6875" w:rsidP="003A6875">
      <w:pPr>
        <w:spacing w:after="0" w:line="242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5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uk-UA" w:eastAsia="ru-RU"/>
            </w:rPr>
          </w:rPrChange>
        </w:rPr>
        <w:t>Для виб</w:t>
      </w:r>
      <w:r w:rsidR="00B5772A"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6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uk-UA" w:eastAsia="ru-RU"/>
            </w:rPr>
          </w:rPrChange>
        </w:rPr>
        <w:t>ору необхідної ІС вибрані три 4-розрядні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7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uk-UA" w:eastAsia="ru-RU"/>
            </w:rPr>
          </w:rPrChange>
        </w:rPr>
        <w:t xml:space="preserve"> </w:t>
      </w:r>
      <w:proofErr w:type="spellStart"/>
      <w:r w:rsidR="00B5772A"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8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uk-UA" w:eastAsia="ru-RU"/>
            </w:rPr>
          </w:rPrChange>
        </w:rPr>
        <w:t>двійково</w:t>
      </w:r>
      <w:proofErr w:type="spellEnd"/>
      <w:r w:rsidR="00B5772A"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99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uk-UA" w:eastAsia="ru-RU"/>
            </w:rPr>
          </w:rPrChange>
        </w:rPr>
        <w:t xml:space="preserve">/десяткові реверсивні лічильники </w:t>
      </w: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00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val="uk-UA" w:eastAsia="ru-RU"/>
            </w:rPr>
          </w:rPrChange>
        </w:rPr>
        <w:t>різних серій (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10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CD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</w:rPr>
        <w:t>4029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102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</w:t>
      </w:r>
      <w:r w:rsidR="00274FBC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FBC"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фірми </w:t>
      </w:r>
      <w:proofErr w:type="spellStart"/>
      <w:r w:rsidR="00274FBC"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0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Texas</w:t>
      </w:r>
      <w:proofErr w:type="spellEnd"/>
      <w:r w:rsidR="00274FBC"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274FBC"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04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Instruments</w:t>
      </w:r>
      <w:proofErr w:type="spellEnd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105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CD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</w:rPr>
        <w:t>4029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106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BC</w:t>
      </w:r>
      <w:r w:rsidR="00274FBC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фірми </w:t>
      </w:r>
      <w:proofErr w:type="spellStart"/>
      <w:r w:rsidR="00901953" w:rsidRPr="00092631">
        <w:rPr>
          <w:rFonts w:ascii="Times New Roman" w:hAnsi="Times New Roman" w:cs="Times New Roman"/>
          <w:sz w:val="28"/>
          <w:szCs w:val="28"/>
          <w:lang w:val="uk-UA"/>
          <w:rPrChange w:id="10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National</w:t>
      </w:r>
      <w:proofErr w:type="spellEnd"/>
      <w:r w:rsidR="00901953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1953" w:rsidRPr="00092631">
        <w:rPr>
          <w:rFonts w:ascii="Times New Roman" w:hAnsi="Times New Roman" w:cs="Times New Roman"/>
          <w:sz w:val="28"/>
          <w:szCs w:val="28"/>
          <w:lang w:val="uk-UA"/>
          <w:rPrChange w:id="10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Semiconductor</w:t>
      </w:r>
      <w:proofErr w:type="spellEnd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109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CD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</w:rPr>
        <w:t>4029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110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BMS</w:t>
      </w:r>
      <w:r w:rsidR="00274FBC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74FBC" w:rsidRPr="00092631">
        <w:rPr>
          <w:rFonts w:ascii="Times New Roman" w:hAnsi="Times New Roman" w:cs="Times New Roman"/>
          <w:sz w:val="28"/>
          <w:szCs w:val="28"/>
          <w:lang w:val="uk-UA"/>
          <w:rPrChange w:id="11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Intersil</w:t>
      </w:r>
      <w:proofErr w:type="spellEnd"/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), які повністю аналогічні по свої функціональності.</w:t>
      </w:r>
    </w:p>
    <w:p w14:paraId="301CEDD6" w14:textId="77777777" w:rsidR="003A6875" w:rsidRPr="00092631" w:rsidRDefault="003A6875" w:rsidP="003A6875">
      <w:pPr>
        <w:spacing w:after="0" w:line="0" w:lineRule="atLeast"/>
        <w:rPr>
          <w:rFonts w:ascii="Times New Roman" w:eastAsia="Calibri" w:hAnsi="Times New Roman" w:cs="Times New Roman"/>
          <w:sz w:val="28"/>
          <w:szCs w:val="28"/>
          <w:lang w:val="uk-UA" w:eastAsia="ru-RU"/>
          <w:rPrChange w:id="112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</w:pPr>
      <w:r w:rsidRPr="00092631">
        <w:rPr>
          <w:rFonts w:ascii="Times New Roman" w:eastAsia="Calibri" w:hAnsi="Times New Roman" w:cs="Times New Roman"/>
          <w:sz w:val="28"/>
          <w:szCs w:val="28"/>
          <w:lang w:val="uk-UA" w:eastAsia="ru-RU"/>
          <w:rPrChange w:id="113" w:author="Slava Gubar" w:date="2019-04-29T13:16:00Z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rPrChange>
        </w:rPr>
        <w:t>Параметри вибраних мікросхем наведені в таблиці 1.1.</w:t>
      </w:r>
    </w:p>
    <w:p w14:paraId="7012D1F6" w14:textId="77777777" w:rsidR="00C142CE" w:rsidRPr="00092631" w:rsidRDefault="00C142CE" w:rsidP="00C36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uk-UA"/>
          <w:rPrChange w:id="114" w:author="Slava Gubar" w:date="2019-04-29T13:16:00Z">
            <w:rPr>
              <w:rFonts w:ascii="Calibri" w:hAnsi="Calibri" w:cs="Calibri"/>
              <w:sz w:val="24"/>
              <w:szCs w:val="24"/>
            </w:rPr>
          </w:rPrChange>
        </w:rPr>
      </w:pPr>
    </w:p>
    <w:p w14:paraId="119C9C75" w14:textId="151D2C9B" w:rsidR="00C3613A" w:rsidRPr="00092631" w:rsidRDefault="00C3613A" w:rsidP="00C142C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i/>
          <w:sz w:val="24"/>
          <w:szCs w:val="24"/>
          <w:lang w:val="uk-UA"/>
          <w:rPrChange w:id="115" w:author="Slava Gubar" w:date="2019-04-29T13:16:00Z">
            <w:rPr>
              <w:rFonts w:ascii="Calibri" w:hAnsi="Calibri" w:cs="Calibri"/>
              <w:i/>
              <w:sz w:val="24"/>
              <w:szCs w:val="24"/>
            </w:rPr>
          </w:rPrChange>
        </w:rPr>
      </w:pPr>
      <w:r w:rsidRPr="00092631">
        <w:rPr>
          <w:rFonts w:ascii="Calibri" w:hAnsi="Calibri" w:cs="Calibri"/>
          <w:i/>
          <w:sz w:val="24"/>
          <w:szCs w:val="24"/>
          <w:lang w:val="uk-UA"/>
          <w:rPrChange w:id="116" w:author="Slava Gubar" w:date="2019-04-29T13:16:00Z">
            <w:rPr>
              <w:rFonts w:ascii="Calibri" w:hAnsi="Calibri" w:cs="Calibri"/>
              <w:i/>
              <w:sz w:val="24"/>
              <w:szCs w:val="24"/>
            </w:rPr>
          </w:rPrChange>
        </w:rPr>
        <w:t>Таблиця 1.1 - Основні параметри ІС, що порівнюються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8"/>
        <w:gridCol w:w="1507"/>
        <w:gridCol w:w="1630"/>
        <w:gridCol w:w="1334"/>
        <w:gridCol w:w="1333"/>
        <w:gridCol w:w="1486"/>
      </w:tblGrid>
      <w:tr w:rsidR="008D13D4" w:rsidRPr="00092631" w14:paraId="2D54A297" w14:textId="77777777" w:rsidTr="00CF09BF">
        <w:trPr>
          <w:trHeight w:val="115"/>
        </w:trPr>
        <w:tc>
          <w:tcPr>
            <w:tcW w:w="1898" w:type="dxa"/>
            <w:vMerge w:val="restart"/>
            <w:vAlign w:val="center"/>
          </w:tcPr>
          <w:p w14:paraId="44E218C4" w14:textId="65B99F39" w:rsidR="008D13D4" w:rsidRPr="00092631" w:rsidRDefault="008D13D4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1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1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t>Серія ІС</w:t>
            </w:r>
          </w:p>
        </w:tc>
        <w:tc>
          <w:tcPr>
            <w:tcW w:w="7290" w:type="dxa"/>
            <w:gridSpan w:val="5"/>
          </w:tcPr>
          <w:p w14:paraId="1F58D0F2" w14:textId="16CFFE43" w:rsidR="008D13D4" w:rsidRPr="00092631" w:rsidRDefault="008D13D4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1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2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t>Параметри</w:t>
            </w:r>
          </w:p>
        </w:tc>
      </w:tr>
      <w:tr w:rsidR="00E4228D" w:rsidRPr="00092631" w14:paraId="4BA68E62" w14:textId="663390EC" w:rsidTr="00CF09BF">
        <w:trPr>
          <w:trHeight w:val="229"/>
        </w:trPr>
        <w:tc>
          <w:tcPr>
            <w:tcW w:w="1898" w:type="dxa"/>
            <w:vMerge/>
          </w:tcPr>
          <w:p w14:paraId="0CF53E7C" w14:textId="77777777" w:rsidR="00E4228D" w:rsidRPr="00092631" w:rsidRDefault="00E4228D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2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507" w:type="dxa"/>
          </w:tcPr>
          <w:p w14:paraId="157973C3" w14:textId="46BF2849" w:rsidR="00E4228D" w:rsidRPr="00092631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2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2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I</w:t>
            </w:r>
            <w:r w:rsidR="002E7701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2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DD</w:t>
            </w:r>
            <w:r w:rsidR="00E4228D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2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 xml:space="preserve"> </w:t>
            </w:r>
            <w:r w:rsidR="003A687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2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(</w:t>
            </w:r>
            <w:proofErr w:type="spellStart"/>
            <w:r w:rsidR="003A687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2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max</w:t>
            </w:r>
            <w:proofErr w:type="spellEnd"/>
            <w:r w:rsidR="003A687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2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),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2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uA</w:t>
            </w:r>
            <w:proofErr w:type="spellEnd"/>
          </w:p>
        </w:tc>
        <w:tc>
          <w:tcPr>
            <w:tcW w:w="1630" w:type="dxa"/>
          </w:tcPr>
          <w:p w14:paraId="3D39B70F" w14:textId="005EF2D7" w:rsidR="00E4228D" w:rsidRPr="00092631" w:rsidRDefault="006708F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3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3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F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3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CL</w:t>
            </w:r>
            <w:r w:rsidR="00E4228D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3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 xml:space="preserve"> 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3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(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3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typ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3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),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3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MHz</w:t>
            </w:r>
            <w:proofErr w:type="spellEnd"/>
          </w:p>
        </w:tc>
        <w:tc>
          <w:tcPr>
            <w:tcW w:w="1334" w:type="dxa"/>
          </w:tcPr>
          <w:p w14:paraId="6F5AC3DF" w14:textId="383DF302" w:rsidR="00E4228D" w:rsidRPr="00092631" w:rsidRDefault="00E4228D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3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3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</w:t>
            </w:r>
            <w:r w:rsidR="002A469A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4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PHL</w:t>
            </w:r>
            <w:proofErr w:type="spellEnd"/>
            <w:r w:rsidR="002A469A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="002A469A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or</w:t>
            </w:r>
            <w:proofErr w:type="spellEnd"/>
            <w:r w:rsidR="002A469A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</w:t>
            </w:r>
            <w:r w:rsidR="002A469A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4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PLH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6708F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(</w:t>
            </w:r>
            <w:proofErr w:type="spellStart"/>
            <w:r w:rsidR="006708F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typ</w:t>
            </w:r>
            <w:proofErr w:type="spellEnd"/>
            <w:r w:rsidR="006708F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),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4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ns</w:t>
            </w:r>
            <w:proofErr w:type="spellEnd"/>
          </w:p>
        </w:tc>
        <w:tc>
          <w:tcPr>
            <w:tcW w:w="1333" w:type="dxa"/>
          </w:tcPr>
          <w:p w14:paraId="08193F85" w14:textId="33984E16" w:rsidR="00E4228D" w:rsidRPr="00092631" w:rsidRDefault="00E4228D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5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</w:t>
            </w:r>
            <w:r w:rsidR="002A469A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5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THL</w:t>
            </w:r>
            <w:proofErr w:type="spellEnd"/>
            <w:r w:rsidR="002A469A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="002A469A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or</w:t>
            </w:r>
            <w:proofErr w:type="spellEnd"/>
            <w:r w:rsidR="002A469A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</w:t>
            </w:r>
            <w:r w:rsidR="002A469A"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5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TLH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6708F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(</w:t>
            </w:r>
            <w:proofErr w:type="spellStart"/>
            <w:r w:rsidR="006708F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5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typ</w:t>
            </w:r>
            <w:proofErr w:type="spellEnd"/>
            <w:r w:rsidR="006708F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6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),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6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ns</w:t>
            </w:r>
            <w:proofErr w:type="spellEnd"/>
          </w:p>
        </w:tc>
        <w:tc>
          <w:tcPr>
            <w:tcW w:w="1483" w:type="dxa"/>
          </w:tcPr>
          <w:p w14:paraId="634BADA3" w14:textId="5B846100" w:rsidR="00E4228D" w:rsidRPr="00092631" w:rsidRDefault="00E4228D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6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6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t>С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  <w:rPrChange w:id="16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</w:rPrChange>
              </w:rPr>
              <w:t>in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6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pF</w:t>
            </w:r>
            <w:proofErr w:type="spellEnd"/>
          </w:p>
        </w:tc>
      </w:tr>
      <w:tr w:rsidR="00E4228D" w:rsidRPr="00092631" w14:paraId="5475F914" w14:textId="03DA384C" w:rsidTr="00CF09BF">
        <w:trPr>
          <w:trHeight w:val="231"/>
        </w:trPr>
        <w:tc>
          <w:tcPr>
            <w:tcW w:w="1898" w:type="dxa"/>
          </w:tcPr>
          <w:p w14:paraId="22EE4A0F" w14:textId="1C89AF27" w:rsidR="00E4228D" w:rsidRPr="00092631" w:rsidRDefault="002E7701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6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6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CD40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 w:rsidR="003A687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6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B</w:t>
            </w:r>
          </w:p>
        </w:tc>
        <w:tc>
          <w:tcPr>
            <w:tcW w:w="1507" w:type="dxa"/>
          </w:tcPr>
          <w:p w14:paraId="2A9BD4B4" w14:textId="32DEBC52" w:rsidR="00E4228D" w:rsidRPr="00092631" w:rsidRDefault="00901953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6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7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10</w:t>
            </w:r>
          </w:p>
        </w:tc>
        <w:tc>
          <w:tcPr>
            <w:tcW w:w="1630" w:type="dxa"/>
          </w:tcPr>
          <w:p w14:paraId="373BBA29" w14:textId="5596D3A2" w:rsidR="00E4228D" w:rsidRPr="00092631" w:rsidRDefault="006708F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7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7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8</w:t>
            </w:r>
          </w:p>
        </w:tc>
        <w:tc>
          <w:tcPr>
            <w:tcW w:w="1334" w:type="dxa"/>
          </w:tcPr>
          <w:p w14:paraId="0961764A" w14:textId="546290F4" w:rsidR="00E4228D" w:rsidRPr="00092631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1333" w:type="dxa"/>
          </w:tcPr>
          <w:p w14:paraId="7B039B9E" w14:textId="3847F12B" w:rsidR="00E4228D" w:rsidRPr="00092631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7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7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50</w:t>
            </w:r>
          </w:p>
        </w:tc>
        <w:tc>
          <w:tcPr>
            <w:tcW w:w="1483" w:type="dxa"/>
          </w:tcPr>
          <w:p w14:paraId="65AE615F" w14:textId="6A550FF1" w:rsidR="00E4228D" w:rsidRPr="00092631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4228D" w:rsidRPr="00092631" w14:paraId="1211D5CA" w14:textId="7EE07638" w:rsidTr="00CF09BF">
        <w:trPr>
          <w:trHeight w:val="218"/>
        </w:trPr>
        <w:tc>
          <w:tcPr>
            <w:tcW w:w="1898" w:type="dxa"/>
          </w:tcPr>
          <w:p w14:paraId="4CE157B2" w14:textId="4D37471F" w:rsidR="00E4228D" w:rsidRPr="00092631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7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7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CD4029BC</w:t>
            </w:r>
          </w:p>
        </w:tc>
        <w:tc>
          <w:tcPr>
            <w:tcW w:w="1507" w:type="dxa"/>
          </w:tcPr>
          <w:p w14:paraId="7BEE22EC" w14:textId="2C99F12A" w:rsidR="00E4228D" w:rsidRPr="00092631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7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7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40</w:t>
            </w:r>
          </w:p>
        </w:tc>
        <w:tc>
          <w:tcPr>
            <w:tcW w:w="1630" w:type="dxa"/>
          </w:tcPr>
          <w:p w14:paraId="79BEC113" w14:textId="1641CA2B" w:rsidR="00E4228D" w:rsidRPr="00092631" w:rsidRDefault="006708F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7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7,4</w:t>
            </w:r>
          </w:p>
        </w:tc>
        <w:tc>
          <w:tcPr>
            <w:tcW w:w="1334" w:type="dxa"/>
          </w:tcPr>
          <w:p w14:paraId="2601F429" w14:textId="19FEB900" w:rsidR="00E4228D" w:rsidRPr="00092631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3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33" w:type="dxa"/>
          </w:tcPr>
          <w:p w14:paraId="34007EEB" w14:textId="7CE8BBB5" w:rsidR="00E4228D" w:rsidRPr="00092631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8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50</w:t>
            </w:r>
          </w:p>
        </w:tc>
        <w:tc>
          <w:tcPr>
            <w:tcW w:w="1483" w:type="dxa"/>
          </w:tcPr>
          <w:p w14:paraId="04244972" w14:textId="5C517D45" w:rsidR="00E4228D" w:rsidRPr="00092631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4228D" w:rsidRPr="00092631" w14:paraId="22F0A996" w14:textId="156B6AB7" w:rsidTr="00CF09BF">
        <w:trPr>
          <w:trHeight w:val="231"/>
        </w:trPr>
        <w:tc>
          <w:tcPr>
            <w:tcW w:w="1898" w:type="dxa"/>
          </w:tcPr>
          <w:p w14:paraId="514366BF" w14:textId="2F1EBB1B" w:rsidR="00E4228D" w:rsidRPr="00092631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CD4029BM</w:t>
            </w:r>
            <w:r w:rsidR="00AB46A7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S</w:t>
            </w:r>
          </w:p>
        </w:tc>
        <w:tc>
          <w:tcPr>
            <w:tcW w:w="1507" w:type="dxa"/>
          </w:tcPr>
          <w:p w14:paraId="21C9885A" w14:textId="3E495490" w:rsidR="00E4228D" w:rsidRPr="00092631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10</w:t>
            </w:r>
          </w:p>
        </w:tc>
        <w:tc>
          <w:tcPr>
            <w:tcW w:w="1630" w:type="dxa"/>
          </w:tcPr>
          <w:p w14:paraId="4B80ABCD" w14:textId="2CCCC9EB" w:rsidR="00E4228D" w:rsidRPr="00092631" w:rsidRDefault="007A79A9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8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8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7</w:t>
            </w:r>
          </w:p>
        </w:tc>
        <w:tc>
          <w:tcPr>
            <w:tcW w:w="1334" w:type="dxa"/>
          </w:tcPr>
          <w:p w14:paraId="224BBFC6" w14:textId="0B13CF19" w:rsidR="00E4228D" w:rsidRPr="00092631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8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9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3</w:t>
            </w:r>
            <w:r w:rsidR="00E42658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9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333" w:type="dxa"/>
          </w:tcPr>
          <w:p w14:paraId="4F08E2C6" w14:textId="07760E23" w:rsidR="00E4228D" w:rsidRPr="00092631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9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9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50</w:t>
            </w:r>
          </w:p>
        </w:tc>
        <w:tc>
          <w:tcPr>
            <w:tcW w:w="1483" w:type="dxa"/>
          </w:tcPr>
          <w:p w14:paraId="54E99D9C" w14:textId="3D3FAF69" w:rsidR="00CF09BF" w:rsidRPr="00092631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CF09BF" w:rsidRPr="00092631" w14:paraId="45653D81" w14:textId="77777777" w:rsidTr="00CF09BF">
        <w:trPr>
          <w:trHeight w:val="567"/>
        </w:trPr>
        <w:tc>
          <w:tcPr>
            <w:tcW w:w="1898" w:type="dxa"/>
          </w:tcPr>
          <w:p w14:paraId="614C43F1" w14:textId="77777777" w:rsidR="00CF09BF" w:rsidRPr="00092631" w:rsidRDefault="00CF09BF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9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commentRangeStart w:id="195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9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lastRenderedPageBreak/>
              <w:t>Ваговий</w:t>
            </w:r>
          </w:p>
          <w:p w14:paraId="400C3811" w14:textId="34788298" w:rsidR="00CF09BF" w:rsidRPr="00092631" w:rsidRDefault="00CF09BF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19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9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t xml:space="preserve">коефіцієнт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19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t>bj</w:t>
            </w:r>
            <w:commentRangeEnd w:id="195"/>
            <w:proofErr w:type="spellEnd"/>
            <w:r w:rsidR="00092631">
              <w:rPr>
                <w:rStyle w:val="CommentReference"/>
              </w:rPr>
              <w:commentReference w:id="195"/>
            </w:r>
          </w:p>
        </w:tc>
        <w:tc>
          <w:tcPr>
            <w:tcW w:w="1507" w:type="dxa"/>
          </w:tcPr>
          <w:p w14:paraId="2FCFB6F9" w14:textId="4F9B3553" w:rsidR="00CF09BF" w:rsidRPr="00092631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0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0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</w:t>
            </w:r>
            <w:r w:rsidR="00E42658"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30" w:type="dxa"/>
          </w:tcPr>
          <w:p w14:paraId="4EAB3D48" w14:textId="1059823A" w:rsidR="00CF09BF" w:rsidRPr="00092631" w:rsidRDefault="00CF09BF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0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0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</w:t>
            </w:r>
            <w:r w:rsidR="00744B45"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42658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0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</w:t>
            </w:r>
          </w:p>
        </w:tc>
        <w:tc>
          <w:tcPr>
            <w:tcW w:w="1334" w:type="dxa"/>
          </w:tcPr>
          <w:p w14:paraId="1A5AD04B" w14:textId="0BFF1A0C" w:rsidR="00CF09BF" w:rsidRPr="00092631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0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333" w:type="dxa"/>
          </w:tcPr>
          <w:p w14:paraId="28F59E9F" w14:textId="06B3EF50" w:rsidR="00CF09BF" w:rsidRPr="00092631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0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83" w:type="dxa"/>
          </w:tcPr>
          <w:p w14:paraId="71D2F746" w14:textId="1CFF08FA" w:rsidR="00CF09BF" w:rsidRPr="00092631" w:rsidRDefault="00CF09BF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0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0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0.1</w:t>
            </w:r>
          </w:p>
        </w:tc>
      </w:tr>
    </w:tbl>
    <w:p w14:paraId="61952DA3" w14:textId="1FC52718" w:rsidR="00115DB5" w:rsidRPr="00092631" w:rsidRDefault="00115DB5" w:rsidP="00734804">
      <w:pPr>
        <w:rPr>
          <w:lang w:val="uk-UA"/>
          <w:rPrChange w:id="210" w:author="Slava Gubar" w:date="2019-04-29T13:16:00Z">
            <w:rPr/>
          </w:rPrChange>
        </w:rPr>
      </w:pPr>
    </w:p>
    <w:p w14:paraId="703A6409" w14:textId="6AD24392" w:rsidR="001F3953" w:rsidRPr="00092631" w:rsidRDefault="00972880" w:rsidP="001F39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211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Складемо матрицю параметрів |X| згідно таблиці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560"/>
        <w:gridCol w:w="1417"/>
        <w:gridCol w:w="1418"/>
      </w:tblGrid>
      <w:tr w:rsidR="001F3953" w:rsidRPr="00092631" w14:paraId="1F3F04E5" w14:textId="77777777" w:rsidTr="00957569">
        <w:trPr>
          <w:trHeight w:val="231"/>
        </w:trPr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B1CAB74" w14:textId="56468B96" w:rsidR="001F3953" w:rsidRPr="00092631" w:rsidRDefault="001F3953" w:rsidP="001F395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  <w:rPrChange w:id="21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1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X =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EA301E" w14:textId="0F2AD365" w:rsidR="001F3953" w:rsidRPr="00092631" w:rsidRDefault="00901953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1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1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10</w:t>
            </w:r>
          </w:p>
        </w:tc>
        <w:tc>
          <w:tcPr>
            <w:tcW w:w="1417" w:type="dxa"/>
          </w:tcPr>
          <w:p w14:paraId="6444EAD4" w14:textId="2C736CA6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1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1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8</w:t>
            </w:r>
          </w:p>
        </w:tc>
        <w:tc>
          <w:tcPr>
            <w:tcW w:w="1560" w:type="dxa"/>
          </w:tcPr>
          <w:p w14:paraId="42F1B17D" w14:textId="483360E7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1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1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130</w:t>
            </w:r>
          </w:p>
        </w:tc>
        <w:tc>
          <w:tcPr>
            <w:tcW w:w="1417" w:type="dxa"/>
          </w:tcPr>
          <w:p w14:paraId="4D32E685" w14:textId="528D6C93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2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2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50</w:t>
            </w:r>
          </w:p>
        </w:tc>
        <w:tc>
          <w:tcPr>
            <w:tcW w:w="1418" w:type="dxa"/>
          </w:tcPr>
          <w:p w14:paraId="34C25B8D" w14:textId="1F5DC67D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2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2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</w:t>
            </w:r>
          </w:p>
        </w:tc>
      </w:tr>
      <w:tr w:rsidR="001F3953" w:rsidRPr="00092631" w14:paraId="796E5D12" w14:textId="77777777" w:rsidTr="00957569">
        <w:trPr>
          <w:trHeight w:val="218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4FAB8268" w14:textId="77777777" w:rsidR="001F3953" w:rsidRPr="00092631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  <w:rPrChange w:id="22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1B6B8FC" w14:textId="0ADE7D75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2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2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40</w:t>
            </w:r>
          </w:p>
        </w:tc>
        <w:tc>
          <w:tcPr>
            <w:tcW w:w="1417" w:type="dxa"/>
          </w:tcPr>
          <w:p w14:paraId="59E34FEC" w14:textId="033F0F73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2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2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7.4</w:t>
            </w:r>
          </w:p>
        </w:tc>
        <w:tc>
          <w:tcPr>
            <w:tcW w:w="1560" w:type="dxa"/>
          </w:tcPr>
          <w:p w14:paraId="007DE94E" w14:textId="5E4CBB0D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2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3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135</w:t>
            </w:r>
          </w:p>
        </w:tc>
        <w:tc>
          <w:tcPr>
            <w:tcW w:w="1417" w:type="dxa"/>
          </w:tcPr>
          <w:p w14:paraId="796C1446" w14:textId="65C2CBCD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3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3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50</w:t>
            </w:r>
          </w:p>
        </w:tc>
        <w:tc>
          <w:tcPr>
            <w:tcW w:w="1418" w:type="dxa"/>
          </w:tcPr>
          <w:p w14:paraId="4252B173" w14:textId="69F05683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3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3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</w:t>
            </w:r>
          </w:p>
        </w:tc>
      </w:tr>
      <w:tr w:rsidR="001F3953" w:rsidRPr="00092631" w14:paraId="517DAA76" w14:textId="77777777" w:rsidTr="00957569">
        <w:trPr>
          <w:trHeight w:val="231"/>
        </w:trPr>
        <w:tc>
          <w:tcPr>
            <w:tcW w:w="113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9F562A5" w14:textId="77777777" w:rsidR="001F3953" w:rsidRPr="00092631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  <w:rPrChange w:id="23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5D60504" w14:textId="20CD30C2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3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3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10</w:t>
            </w:r>
          </w:p>
        </w:tc>
        <w:tc>
          <w:tcPr>
            <w:tcW w:w="1417" w:type="dxa"/>
          </w:tcPr>
          <w:p w14:paraId="2E8B69AF" w14:textId="476B18AF" w:rsidR="001F3953" w:rsidRPr="00092631" w:rsidRDefault="007A79A9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3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3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7</w:t>
            </w:r>
          </w:p>
        </w:tc>
        <w:tc>
          <w:tcPr>
            <w:tcW w:w="1560" w:type="dxa"/>
          </w:tcPr>
          <w:p w14:paraId="35622289" w14:textId="233822EA" w:rsidR="001F3953" w:rsidRPr="00092631" w:rsidRDefault="005B195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4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4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130</w:t>
            </w:r>
          </w:p>
        </w:tc>
        <w:tc>
          <w:tcPr>
            <w:tcW w:w="1417" w:type="dxa"/>
          </w:tcPr>
          <w:p w14:paraId="10D3B1F2" w14:textId="295149A6" w:rsidR="001F3953" w:rsidRPr="00092631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4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4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50</w:t>
            </w:r>
          </w:p>
        </w:tc>
        <w:tc>
          <w:tcPr>
            <w:tcW w:w="1418" w:type="dxa"/>
          </w:tcPr>
          <w:p w14:paraId="245E5207" w14:textId="4AC47916" w:rsidR="001F3953" w:rsidRPr="00092631" w:rsidRDefault="001F3953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4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4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5</w:t>
            </w:r>
          </w:p>
        </w:tc>
      </w:tr>
    </w:tbl>
    <w:p w14:paraId="6B2451AC" w14:textId="6B5E3508" w:rsidR="001F3953" w:rsidRPr="00092631" w:rsidRDefault="001F3953" w:rsidP="00972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  <w:rPrChange w:id="246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</w:p>
    <w:p w14:paraId="39E447C7" w14:textId="220C78A5" w:rsidR="00972880" w:rsidRPr="00092631" w:rsidRDefault="00972880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24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24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Аналізуємо параметри (стовпчики) матриці |X| та приведемо їх до такого вигляду, щоб</w:t>
      </w:r>
      <w:r w:rsidR="005A0583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24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більшому значенню параметра відповідало найкраща якість ІС. Параметри, що не</w:t>
      </w:r>
      <w:r w:rsidR="005A0583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25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задовольняють цій умові, перераховуються за формулою:</w:t>
      </w:r>
    </w:p>
    <w:p w14:paraId="3FB7B021" w14:textId="77777777" w:rsidR="00972880" w:rsidRPr="00092631" w:rsidRDefault="00972880" w:rsidP="00972880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sz w:val="28"/>
          <w:szCs w:val="28"/>
          <w:lang w:val="uk-UA"/>
          <w:rPrChange w:id="251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</w:pPr>
    </w:p>
    <w:p w14:paraId="0A16985F" w14:textId="0B99E7DE" w:rsidR="00972880" w:rsidRPr="00092631" w:rsidRDefault="004548A1" w:rsidP="002E7E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Math" w:hAnsi="Times New Roman" w:cs="Times New Roman"/>
          <w:sz w:val="28"/>
          <w:szCs w:val="28"/>
          <w:lang w:val="uk-UA"/>
          <w:rPrChange w:id="252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</w:pPr>
      <m:oMath>
        <m:sSub>
          <m:sSubPr>
            <m:ctrlPr>
              <w:rPr>
                <w:rFonts w:ascii="Cambria Math" w:eastAsia="CambriaMath" w:hAnsi="Cambria Math" w:cs="Times New Roman"/>
                <w:i/>
                <w:sz w:val="28"/>
                <w:szCs w:val="28"/>
                <w:lang w:val="uk-UA"/>
                <w:rPrChange w:id="253" w:author="Slava Gubar" w:date="2019-04-29T13:16:00Z">
                  <w:rPr>
                    <w:rFonts w:ascii="Cambria Math" w:eastAsia="Cambria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sSubPr>
          <m:e>
            <m:r>
              <w:rPr>
                <w:rFonts w:ascii="Cambria Math" w:eastAsia="CambriaMath" w:hAnsi="Cambria Math" w:cs="Times New Roman"/>
                <w:sz w:val="28"/>
                <w:szCs w:val="28"/>
                <w:lang w:val="uk-UA"/>
                <w:rPrChange w:id="254" w:author="Slava Gubar" w:date="2019-04-29T13:16:00Z">
                  <w:rPr>
                    <w:rFonts w:ascii="Cambria Math" w:eastAsia="CambriaMath" w:hAnsi="Cambria Math" w:cs="Times New Roman"/>
                    <w:sz w:val="28"/>
                    <w:szCs w:val="28"/>
                    <w:lang w:val="en-US"/>
                  </w:rPr>
                </w:rPrChange>
              </w:rPr>
              <m:t>Y</m:t>
            </m:r>
          </m:e>
          <m:sub>
            <m:r>
              <w:rPr>
                <w:rFonts w:ascii="Cambria Math" w:eastAsia="CambriaMath" w:hAnsi="Cambria Math" w:cs="Times New Roman"/>
                <w:sz w:val="28"/>
                <w:szCs w:val="28"/>
                <w:lang w:val="uk-UA"/>
                <w:rPrChange w:id="255" w:author="Slava Gubar" w:date="2019-04-29T13:16:00Z">
                  <w:rPr>
                    <w:rFonts w:ascii="Cambria Math" w:eastAsia="CambriaMath" w:hAnsi="Cambria Math" w:cs="Times New Roman"/>
                    <w:sz w:val="28"/>
                    <w:szCs w:val="28"/>
                  </w:rPr>
                </w:rPrChange>
              </w:rPr>
              <m:t>ij</m:t>
            </m:r>
          </m:sub>
        </m:sSub>
        <m:r>
          <w:rPr>
            <w:rFonts w:ascii="Cambria Math" w:eastAsia="CambriaMath" w:hAnsi="Cambria Math" w:cs="Times New Roman"/>
            <w:sz w:val="28"/>
            <w:szCs w:val="28"/>
            <w:lang w:val="uk-UA"/>
            <w:rPrChange w:id="256" w:author="Slava Gubar" w:date="2019-04-29T13:16:00Z">
              <w:rPr>
                <w:rFonts w:ascii="Cambria Math" w:eastAsia="CambriaMath" w:hAnsi="Cambria Math" w:cs="Times New Roman"/>
                <w:sz w:val="28"/>
                <w:szCs w:val="28"/>
              </w:rPr>
            </w:rPrChange>
          </w:rPr>
          <m:t>=</m:t>
        </m:r>
        <m:f>
          <m:fPr>
            <m:ctrlPr>
              <w:rPr>
                <w:rFonts w:ascii="Cambria Math" w:eastAsia="CambriaMath" w:hAnsi="Cambria Math" w:cs="Times New Roman"/>
                <w:i/>
                <w:sz w:val="28"/>
                <w:szCs w:val="28"/>
                <w:lang w:val="uk-UA"/>
                <w:rPrChange w:id="257" w:author="Slava Gubar" w:date="2019-04-29T13:16:00Z">
                  <w:rPr>
                    <w:rFonts w:ascii="Cambria Math" w:eastAsia="Cambria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fPr>
          <m:num>
            <m:r>
              <w:rPr>
                <w:rFonts w:ascii="Cambria Math" w:eastAsia="CambriaMath" w:hAnsi="Cambria Math" w:cs="Times New Roman"/>
                <w:sz w:val="28"/>
                <w:szCs w:val="28"/>
                <w:lang w:val="uk-UA"/>
                <w:rPrChange w:id="258" w:author="Slava Gubar" w:date="2019-04-29T13:16:00Z">
                  <w:rPr>
                    <w:rFonts w:ascii="Cambria Math" w:eastAsia="CambriaMath" w:hAnsi="Cambria Math" w:cs="Times New Roman"/>
                    <w:sz w:val="28"/>
                    <w:szCs w:val="28"/>
                  </w:rPr>
                </w:rPrChange>
              </w:rPr>
              <m:t>1</m:t>
            </m:r>
          </m:num>
          <m:den>
            <m:sSub>
              <m:sSubPr>
                <m:ctrlPr>
                  <w:rPr>
                    <w:rFonts w:ascii="Cambria Math" w:eastAsia="CambriaMath" w:hAnsi="Cambria Math" w:cs="Times New Roman"/>
                    <w:i/>
                    <w:sz w:val="28"/>
                    <w:szCs w:val="28"/>
                    <w:lang w:val="uk-UA"/>
                    <w:rPrChange w:id="259" w:author="Slava Gubar" w:date="2019-04-29T13:16:00Z">
                      <w:rPr>
                        <w:rFonts w:ascii="Cambria Math" w:eastAsia="CambriaMath" w:hAnsi="Cambria Math" w:cs="Times New Roman"/>
                        <w:i/>
                        <w:sz w:val="28"/>
                        <w:szCs w:val="28"/>
                      </w:rPr>
                    </w:rPrChange>
                  </w:rPr>
                </m:ctrlPr>
              </m:sSubPr>
              <m:e>
                <m:r>
                  <w:rPr>
                    <w:rFonts w:ascii="Cambria Math" w:eastAsia="CambriaMath" w:hAnsi="Cambria Math" w:cs="Times New Roman"/>
                    <w:sz w:val="28"/>
                    <w:szCs w:val="28"/>
                    <w:lang w:val="uk-UA"/>
                    <w:rPrChange w:id="260" w:author="Slava Gubar" w:date="2019-04-29T13:16:00Z">
                      <w:rPr>
                        <w:rFonts w:ascii="Cambria Math" w:eastAsia="CambriaMath" w:hAnsi="Cambria Math" w:cs="Times New Roman"/>
                        <w:sz w:val="28"/>
                        <w:szCs w:val="28"/>
                      </w:rPr>
                    </w:rPrChange>
                  </w:rPr>
                  <m:t>x</m:t>
                </m:r>
              </m:e>
              <m:sub>
                <m:r>
                  <w:rPr>
                    <w:rFonts w:ascii="Cambria Math" w:eastAsia="CambriaMath" w:hAnsi="Cambria Math" w:cs="Times New Roman"/>
                    <w:sz w:val="28"/>
                    <w:szCs w:val="28"/>
                    <w:lang w:val="uk-UA"/>
                    <w:rPrChange w:id="261" w:author="Slava Gubar" w:date="2019-04-29T13:16:00Z">
                      <w:rPr>
                        <w:rFonts w:ascii="Cambria Math" w:eastAsia="CambriaMath" w:hAnsi="Cambria Math" w:cs="Times New Roman"/>
                        <w:sz w:val="28"/>
                        <w:szCs w:val="28"/>
                      </w:rPr>
                    </w:rPrChange>
                  </w:rPr>
                  <m:t>ij</m:t>
                </m:r>
              </m:sub>
            </m:sSub>
          </m:den>
        </m:f>
      </m:oMath>
      <w:r w:rsidR="002E7E30" w:rsidRPr="00092631">
        <w:rPr>
          <w:rFonts w:ascii="Times New Roman" w:eastAsia="CambriaMath" w:hAnsi="Times New Roman" w:cs="Times New Roman"/>
          <w:sz w:val="28"/>
          <w:szCs w:val="28"/>
          <w:lang w:val="uk-UA"/>
          <w:rPrChange w:id="262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  <w:t xml:space="preserve"> ,</w:t>
      </w:r>
    </w:p>
    <w:p w14:paraId="0E3AD64F" w14:textId="40466154" w:rsidR="00972880" w:rsidRPr="00092631" w:rsidRDefault="002E7E30" w:rsidP="00972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  <w:rPrChange w:id="263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92631">
        <w:rPr>
          <w:rFonts w:ascii="Times New Roman" w:eastAsia="CambriaMath" w:hAnsi="Times New Roman" w:cs="Times New Roman"/>
          <w:sz w:val="28"/>
          <w:szCs w:val="28"/>
          <w:lang w:val="uk-UA"/>
        </w:rPr>
        <w:t xml:space="preserve">де: </w:t>
      </w:r>
      <w:r w:rsidR="00972880" w:rsidRPr="00092631">
        <w:rPr>
          <w:rFonts w:ascii="Cambria Math" w:eastAsia="CambriaMath" w:hAnsi="Cambria Math" w:cs="Cambria Math"/>
          <w:sz w:val="28"/>
          <w:szCs w:val="28"/>
          <w:lang w:val="uk-UA"/>
          <w:rPrChange w:id="264" w:author="Slava Gubar" w:date="2019-04-29T13:16:00Z">
            <w:rPr>
              <w:rFonts w:ascii="Cambria Math" w:eastAsia="CambriaMath" w:hAnsi="Cambria Math" w:cs="Cambria Math"/>
              <w:sz w:val="28"/>
              <w:szCs w:val="28"/>
            </w:rPr>
          </w:rPrChange>
        </w:rPr>
        <w:t>𝑖</w:t>
      </w:r>
      <w:r w:rsidR="00972880" w:rsidRPr="00092631">
        <w:rPr>
          <w:rFonts w:ascii="Times New Roman" w:eastAsia="CambriaMath" w:hAnsi="Times New Roman" w:cs="Times New Roman"/>
          <w:sz w:val="28"/>
          <w:szCs w:val="28"/>
          <w:lang w:val="uk-UA"/>
          <w:rPrChange w:id="265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  <w:t xml:space="preserve"> = </w:t>
      </w:r>
      <m:oMath>
        <m:acc>
          <m:accPr>
            <m:chr m:val="̅"/>
            <m:ctrlPr>
              <w:rPr>
                <w:rFonts w:ascii="Cambria Math" w:eastAsia="CambriaMath" w:hAnsi="Cambria Math" w:cs="Times New Roman"/>
                <w:i/>
                <w:sz w:val="28"/>
                <w:szCs w:val="28"/>
                <w:lang w:val="uk-UA"/>
                <w:rPrChange w:id="266" w:author="Slava Gubar" w:date="2019-04-29T13:16:00Z">
                  <w:rPr>
                    <w:rFonts w:ascii="Cambria Math" w:eastAsia="Cambria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accPr>
          <m:e>
            <m:r>
              <w:rPr>
                <w:rFonts w:ascii="Cambria Math" w:eastAsia="CambriaMath" w:hAnsi="Cambria Math" w:cs="Times New Roman"/>
                <w:sz w:val="28"/>
                <w:szCs w:val="28"/>
                <w:lang w:val="uk-UA"/>
                <w:rPrChange w:id="267" w:author="Slava Gubar" w:date="2019-04-29T13:16:00Z">
                  <w:rPr>
                    <w:rFonts w:ascii="Cambria Math" w:eastAsia="CambriaMath" w:hAnsi="Cambria Math" w:cs="Times New Roman"/>
                    <w:sz w:val="28"/>
                    <w:szCs w:val="28"/>
                  </w:rPr>
                </w:rPrChange>
              </w:rPr>
              <m:t>1, n</m:t>
            </m:r>
          </m:e>
        </m:acc>
      </m:oMath>
      <w:r w:rsidR="00972880" w:rsidRPr="00092631">
        <w:rPr>
          <w:rFonts w:ascii="Times New Roman" w:eastAsia="CambriaMath" w:hAnsi="Times New Roman" w:cs="Times New Roman"/>
          <w:sz w:val="28"/>
          <w:szCs w:val="28"/>
          <w:lang w:val="uk-UA"/>
          <w:rPrChange w:id="268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  <w:t xml:space="preserve"> </w:t>
      </w:r>
      <w:r w:rsidR="00A25463" w:rsidRPr="00092631">
        <w:rPr>
          <w:rFonts w:ascii="Times New Roman" w:hAnsi="Times New Roman" w:cs="Times New Roman"/>
          <w:sz w:val="28"/>
          <w:szCs w:val="28"/>
          <w:lang w:val="uk-UA"/>
          <w:rPrChange w:id="26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–</w:t>
      </w:r>
      <w:r w:rsidR="00972880" w:rsidRPr="00092631">
        <w:rPr>
          <w:rFonts w:ascii="Times New Roman" w:hAnsi="Times New Roman" w:cs="Times New Roman"/>
          <w:sz w:val="28"/>
          <w:szCs w:val="28"/>
          <w:lang w:val="uk-UA"/>
          <w:rPrChange w:id="27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кількість вибраних ІС</w:t>
      </w:r>
    </w:p>
    <w:p w14:paraId="64620DB5" w14:textId="52655293" w:rsidR="00972880" w:rsidRPr="00092631" w:rsidRDefault="00972880" w:rsidP="00972880">
      <w:pPr>
        <w:rPr>
          <w:rFonts w:ascii="Times New Roman" w:hAnsi="Times New Roman" w:cs="Times New Roman"/>
          <w:sz w:val="28"/>
          <w:szCs w:val="28"/>
          <w:lang w:val="uk-UA"/>
          <w:rPrChange w:id="271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92631">
        <w:rPr>
          <w:rFonts w:ascii="Cambria Math" w:eastAsia="CambriaMath" w:hAnsi="Cambria Math" w:cs="Cambria Math"/>
          <w:sz w:val="28"/>
          <w:szCs w:val="28"/>
          <w:lang w:val="uk-UA"/>
          <w:rPrChange w:id="272" w:author="Slava Gubar" w:date="2019-04-29T13:16:00Z">
            <w:rPr>
              <w:rFonts w:ascii="Cambria Math" w:eastAsia="CambriaMath" w:hAnsi="Cambria Math" w:cs="Cambria Math"/>
              <w:sz w:val="28"/>
              <w:szCs w:val="28"/>
            </w:rPr>
          </w:rPrChange>
        </w:rPr>
        <w:t>𝑗</w:t>
      </w:r>
      <w:r w:rsidRPr="00092631">
        <w:rPr>
          <w:rFonts w:ascii="Times New Roman" w:eastAsia="CambriaMath" w:hAnsi="Times New Roman" w:cs="Times New Roman"/>
          <w:sz w:val="28"/>
          <w:szCs w:val="28"/>
          <w:lang w:val="uk-UA"/>
          <w:rPrChange w:id="273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  <w:t xml:space="preserve"> = </w:t>
      </w:r>
      <m:oMath>
        <m:acc>
          <m:accPr>
            <m:chr m:val="̅"/>
            <m:ctrlPr>
              <w:rPr>
                <w:rFonts w:ascii="Cambria Math" w:eastAsia="CambriaMath" w:hAnsi="Cambria Math" w:cs="Times New Roman"/>
                <w:i/>
                <w:sz w:val="28"/>
                <w:szCs w:val="28"/>
                <w:lang w:val="uk-UA"/>
                <w:rPrChange w:id="274" w:author="Slava Gubar" w:date="2019-04-29T13:16:00Z">
                  <w:rPr>
                    <w:rFonts w:ascii="Cambria Math" w:eastAsia="Cambria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accPr>
          <m:e>
            <m:r>
              <w:rPr>
                <w:rFonts w:ascii="Cambria Math" w:eastAsia="CambriaMath" w:hAnsi="Cambria Math" w:cs="Times New Roman"/>
                <w:sz w:val="28"/>
                <w:szCs w:val="28"/>
                <w:lang w:val="uk-UA"/>
                <w:rPrChange w:id="275" w:author="Slava Gubar" w:date="2019-04-29T13:16:00Z">
                  <w:rPr>
                    <w:rFonts w:ascii="Cambria Math" w:eastAsia="CambriaMath" w:hAnsi="Cambria Math" w:cs="Times New Roman"/>
                    <w:sz w:val="28"/>
                    <w:szCs w:val="28"/>
                  </w:rPr>
                </w:rPrChange>
              </w:rPr>
              <m:t>1, m</m:t>
            </m:r>
          </m:e>
        </m:acc>
      </m:oMath>
      <w:r w:rsidRPr="00092631">
        <w:rPr>
          <w:rFonts w:ascii="Times New Roman" w:eastAsia="CambriaMath" w:hAnsi="Times New Roman" w:cs="Times New Roman"/>
          <w:sz w:val="28"/>
          <w:szCs w:val="28"/>
          <w:lang w:val="uk-UA"/>
          <w:rPrChange w:id="276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  <w:t xml:space="preserve"> </w:t>
      </w:r>
      <w:r w:rsidR="00A25463" w:rsidRPr="00092631">
        <w:rPr>
          <w:rFonts w:ascii="Times New Roman" w:hAnsi="Times New Roman" w:cs="Times New Roman"/>
          <w:sz w:val="28"/>
          <w:szCs w:val="28"/>
          <w:lang w:val="uk-UA"/>
          <w:rPrChange w:id="27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–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27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кількість параметрів ІС</w:t>
      </w:r>
    </w:p>
    <w:p w14:paraId="4FA374A1" w14:textId="1C12B579" w:rsidR="005A52FD" w:rsidRPr="00092631" w:rsidRDefault="00972880" w:rsidP="001F39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27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Тоді матриця приведених параметрів |Y| має вигляд: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560"/>
        <w:gridCol w:w="1417"/>
        <w:gridCol w:w="1418"/>
      </w:tblGrid>
      <w:tr w:rsidR="001F3953" w:rsidRPr="00092631" w14:paraId="20340A35" w14:textId="77777777" w:rsidTr="00957569">
        <w:trPr>
          <w:trHeight w:val="231"/>
        </w:trPr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608DF8A" w14:textId="1BD36D45" w:rsidR="001F3953" w:rsidRPr="00092631" w:rsidRDefault="001F3953" w:rsidP="001F395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  <w:rPrChange w:id="28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8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Y =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D74A38C" w14:textId="75F8330A" w:rsidR="001F3953" w:rsidRPr="00092631" w:rsidRDefault="00901953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8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8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0,1</w:t>
            </w:r>
          </w:p>
        </w:tc>
        <w:tc>
          <w:tcPr>
            <w:tcW w:w="1417" w:type="dxa"/>
          </w:tcPr>
          <w:p w14:paraId="0EB319CA" w14:textId="21B84C6F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8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8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8</w:t>
            </w:r>
          </w:p>
        </w:tc>
        <w:tc>
          <w:tcPr>
            <w:tcW w:w="1560" w:type="dxa"/>
          </w:tcPr>
          <w:p w14:paraId="07F10B64" w14:textId="62FA28FA" w:rsidR="001F3953" w:rsidRPr="00092631" w:rsidRDefault="00E42658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8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8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0.0077</w:t>
            </w:r>
          </w:p>
        </w:tc>
        <w:tc>
          <w:tcPr>
            <w:tcW w:w="1417" w:type="dxa"/>
          </w:tcPr>
          <w:p w14:paraId="454EA6DD" w14:textId="1570A360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8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8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0.02</w:t>
            </w:r>
          </w:p>
        </w:tc>
        <w:tc>
          <w:tcPr>
            <w:tcW w:w="1418" w:type="dxa"/>
          </w:tcPr>
          <w:p w14:paraId="75643437" w14:textId="04D99060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9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9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0.2</w:t>
            </w:r>
          </w:p>
        </w:tc>
      </w:tr>
      <w:tr w:rsidR="001F3953" w:rsidRPr="00092631" w14:paraId="5AC01505" w14:textId="77777777" w:rsidTr="00957569">
        <w:trPr>
          <w:trHeight w:val="218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07786036" w14:textId="77777777" w:rsidR="001F3953" w:rsidRPr="00092631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  <w:rPrChange w:id="29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0F99A3" w14:textId="5CEFF837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9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9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,025</w:t>
            </w:r>
          </w:p>
        </w:tc>
        <w:tc>
          <w:tcPr>
            <w:tcW w:w="1417" w:type="dxa"/>
          </w:tcPr>
          <w:p w14:paraId="6185C786" w14:textId="1CF1D63A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9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9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7,4</w:t>
            </w:r>
          </w:p>
        </w:tc>
        <w:tc>
          <w:tcPr>
            <w:tcW w:w="1560" w:type="dxa"/>
          </w:tcPr>
          <w:p w14:paraId="64443A31" w14:textId="11FCBAD7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29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9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0.007</w:t>
            </w:r>
            <w:r w:rsidR="00E42658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29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4</w:t>
            </w:r>
          </w:p>
        </w:tc>
        <w:tc>
          <w:tcPr>
            <w:tcW w:w="1417" w:type="dxa"/>
          </w:tcPr>
          <w:p w14:paraId="287953D3" w14:textId="5212817E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0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0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0.02</w:t>
            </w:r>
          </w:p>
        </w:tc>
        <w:tc>
          <w:tcPr>
            <w:tcW w:w="1418" w:type="dxa"/>
          </w:tcPr>
          <w:p w14:paraId="5191A051" w14:textId="06843496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0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0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0.2</w:t>
            </w:r>
          </w:p>
        </w:tc>
      </w:tr>
      <w:tr w:rsidR="001F3953" w:rsidRPr="00092631" w14:paraId="59FE4272" w14:textId="77777777" w:rsidTr="00957569">
        <w:trPr>
          <w:trHeight w:val="231"/>
        </w:trPr>
        <w:tc>
          <w:tcPr>
            <w:tcW w:w="113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5F3599B" w14:textId="77777777" w:rsidR="001F3953" w:rsidRPr="00092631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  <w:rPrChange w:id="30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3C13B4B" w14:textId="1A72316E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0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0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0,1</w:t>
            </w:r>
          </w:p>
        </w:tc>
        <w:tc>
          <w:tcPr>
            <w:tcW w:w="1417" w:type="dxa"/>
          </w:tcPr>
          <w:p w14:paraId="170C77A0" w14:textId="0DFFE223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0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0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7</w:t>
            </w:r>
          </w:p>
        </w:tc>
        <w:tc>
          <w:tcPr>
            <w:tcW w:w="1560" w:type="dxa"/>
          </w:tcPr>
          <w:p w14:paraId="5456049F" w14:textId="506579F1" w:rsidR="001F3953" w:rsidRPr="00092631" w:rsidRDefault="00E42658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0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1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0.077</w:t>
            </w:r>
          </w:p>
        </w:tc>
        <w:tc>
          <w:tcPr>
            <w:tcW w:w="1417" w:type="dxa"/>
          </w:tcPr>
          <w:p w14:paraId="02FC3D41" w14:textId="40CE0EE0" w:rsidR="001F3953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1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1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0.02</w:t>
            </w:r>
          </w:p>
        </w:tc>
        <w:tc>
          <w:tcPr>
            <w:tcW w:w="1418" w:type="dxa"/>
          </w:tcPr>
          <w:p w14:paraId="21C692E6" w14:textId="3274FCD3" w:rsidR="001F3953" w:rsidRPr="00092631" w:rsidRDefault="001F3953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1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1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0.2</w:t>
            </w:r>
          </w:p>
        </w:tc>
      </w:tr>
    </w:tbl>
    <w:p w14:paraId="14CAC8CA" w14:textId="77777777" w:rsidR="003E1DA7" w:rsidRPr="00092631" w:rsidRDefault="003E1DA7" w:rsidP="003E1DA7">
      <w:pPr>
        <w:rPr>
          <w:rFonts w:ascii="Times New Roman" w:hAnsi="Times New Roman" w:cs="Times New Roman"/>
          <w:sz w:val="28"/>
          <w:szCs w:val="28"/>
          <w:lang w:val="uk-UA"/>
          <w:rPrChange w:id="315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</w:p>
    <w:p w14:paraId="0738EA5F" w14:textId="1F94FA43" w:rsidR="00A42F0D" w:rsidRPr="00092631" w:rsidRDefault="005A52FD" w:rsidP="003E1D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42F0D" w:rsidRPr="00092631">
        <w:rPr>
          <w:rFonts w:ascii="Times New Roman" w:hAnsi="Times New Roman" w:cs="Times New Roman"/>
          <w:sz w:val="28"/>
          <w:szCs w:val="28"/>
          <w:lang w:val="uk-UA"/>
          <w:rPrChange w:id="316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алі матрицю |Y| приведених параметрів приведе</w:t>
      </w:r>
      <w:r w:rsidR="003E1DA7" w:rsidRPr="0009263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42F0D" w:rsidRPr="0009263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42F0D" w:rsidRPr="00092631">
        <w:rPr>
          <w:rFonts w:ascii="Times New Roman" w:hAnsi="Times New Roman" w:cs="Times New Roman"/>
          <w:sz w:val="28"/>
          <w:szCs w:val="28"/>
          <w:lang w:val="uk-UA"/>
          <w:rPrChange w:id="31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до матриці |A| - нормованих</w:t>
      </w:r>
      <w:r w:rsidR="0037365B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F0D" w:rsidRPr="00092631">
        <w:rPr>
          <w:rFonts w:ascii="Times New Roman" w:hAnsi="Times New Roman" w:cs="Times New Roman"/>
          <w:sz w:val="28"/>
          <w:szCs w:val="28"/>
          <w:lang w:val="uk-UA"/>
          <w:rPrChange w:id="31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параметрів.</w:t>
      </w:r>
    </w:p>
    <w:p w14:paraId="5045569B" w14:textId="48EF186F" w:rsidR="00972880" w:rsidRPr="00092631" w:rsidRDefault="00A42F0D" w:rsidP="00A42F0D">
      <w:pPr>
        <w:rPr>
          <w:rFonts w:ascii="Times New Roman" w:hAnsi="Times New Roman" w:cs="Times New Roman"/>
          <w:sz w:val="28"/>
          <w:szCs w:val="28"/>
          <w:lang w:val="uk-UA"/>
          <w:rPrChange w:id="31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32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Нормування параметрів викон</w:t>
      </w:r>
      <w:r w:rsidR="003E1DA7" w:rsidRPr="00092631">
        <w:rPr>
          <w:rFonts w:ascii="Times New Roman" w:hAnsi="Times New Roman" w:cs="Times New Roman"/>
          <w:sz w:val="28"/>
          <w:szCs w:val="28"/>
          <w:lang w:val="uk-UA"/>
        </w:rPr>
        <w:t>уєм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321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за наступною формулою:</w:t>
      </w:r>
    </w:p>
    <w:p w14:paraId="25D6436F" w14:textId="7BE7136D" w:rsidR="00A42F0D" w:rsidRPr="00092631" w:rsidRDefault="004548A1" w:rsidP="00A42F0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  <w:rPrChange w:id="322" w:author="Slava Gubar" w:date="2019-04-29T13:16:00Z">
            <w:rPr>
              <w:rFonts w:ascii="Times New Roman" w:eastAsiaTheme="minorEastAsia" w:hAnsi="Times New Roman" w:cs="Times New Roman"/>
              <w:i/>
              <w:sz w:val="28"/>
              <w:szCs w:val="28"/>
            </w:rPr>
          </w:rPrChange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  <w:rPrChange w:id="323" w:author="Slava Gubar" w:date="2019-04-29T13:16:00Z"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  <w:rPrChange w:id="324" w:author="Slava Gubar" w:date="2019-04-29T13:16:00Z"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w:rPrChange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  <w:rPrChange w:id="325" w:author="Slava Gubar" w:date="2019-04-29T13:16:00Z">
                  <w:rPr>
                    <w:rFonts w:ascii="Cambria Math" w:hAnsi="Cambria Math" w:cs="Times New Roman"/>
                    <w:sz w:val="28"/>
                    <w:szCs w:val="28"/>
                  </w:rPr>
                </w:rPrChange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  <w:rPrChange w:id="326" w:author="Slava Gubar" w:date="2019-04-29T13:16:00Z">
              <w:rPr>
                <w:rFonts w:ascii="Cambria Math" w:hAnsi="Cambria Math" w:cs="Times New Roman"/>
                <w:sz w:val="28"/>
                <w:szCs w:val="28"/>
              </w:rPr>
            </w:rPrChange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  <w:rPrChange w:id="327" w:author="Slava Gubar" w:date="2019-04-29T13:16:00Z"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  <w:rPrChange w:id="328" w:author="Slava Gubar" w:date="2019-04-29T13:16:00Z"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w:rPrChange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  <w:rPrChange w:id="329" w:author="Slava Gubar" w:date="2019-04-29T13:16:00Z"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w:rPrChange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30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31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  <w:rPrChange w:id="332" w:author="Slava Gubar" w:date="2019-04-29T13:16:00Z"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w:rPrChang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33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34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ij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  <w:rPrChange w:id="335" w:author="Slava Gubar" w:date="2019-04-29T13:16:00Z">
                  <w:rPr>
                    <w:rFonts w:ascii="Cambria Math" w:hAnsi="Cambria Math" w:cs="Times New Roman"/>
                    <w:sz w:val="28"/>
                    <w:szCs w:val="28"/>
                  </w:rPr>
                </w:rPrChange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  <w:rPrChange w:id="336" w:author="Slava Gubar" w:date="2019-04-29T13:16:00Z"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w:rPrChange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  <w:rPrChange w:id="337" w:author="Slava Gubar" w:date="2019-04-29T13:16:00Z">
                      <w:rPr>
                        <w:rFonts w:ascii="Cambria Math" w:hAnsi="Cambria Math" w:cs="Times New Roman"/>
                        <w:sz w:val="28"/>
                        <w:szCs w:val="28"/>
                      </w:rPr>
                    </w:rPrChange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  <w:rPrChange w:id="338" w:author="Slava Gubar" w:date="2019-04-29T13:16:00Z">
                      <w:rPr>
                        <w:rFonts w:ascii="Cambria Math" w:hAnsi="Cambria Math" w:cs="Times New Roman"/>
                        <w:sz w:val="28"/>
                        <w:szCs w:val="28"/>
                      </w:rPr>
                    </w:rPrChange>
                  </w:rPr>
                  <m:t>ij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  <w:rPrChange w:id="339" w:author="Slava Gubar" w:date="2019-04-29T13:16:00Z"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w:rPrChange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  <w:rPrChange w:id="340" w:author="Slava Gubar" w:date="2019-04-29T13:16:00Z"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w:rPrChange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41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42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  <w:rPrChange w:id="343" w:author="Slava Gubar" w:date="2019-04-29T13:16:00Z"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w:rPrChang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44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  <w:rPrChange w:id="345" w:author="Slava Gubar" w:date="2019-04-29T13:16:00Z"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w:rPrChange>
                      </w:rPr>
                      <m:t>ij</m:t>
                    </m:r>
                  </m:sub>
                </m:sSub>
              </m:e>
            </m:func>
          </m:den>
        </m:f>
      </m:oMath>
      <w:r w:rsidR="00BE3F2A" w:rsidRPr="00092631">
        <w:rPr>
          <w:rFonts w:ascii="Times New Roman" w:eastAsiaTheme="minorEastAsia" w:hAnsi="Times New Roman" w:cs="Times New Roman"/>
          <w:i/>
          <w:sz w:val="28"/>
          <w:szCs w:val="28"/>
          <w:lang w:val="uk-UA"/>
          <w:rPrChange w:id="346" w:author="Slava Gubar" w:date="2019-04-29T13:16:00Z">
            <w:rPr>
              <w:rFonts w:ascii="Times New Roman" w:eastAsiaTheme="minorEastAsia" w:hAnsi="Times New Roman" w:cs="Times New Roman"/>
              <w:i/>
              <w:sz w:val="28"/>
              <w:szCs w:val="28"/>
            </w:rPr>
          </w:rPrChange>
        </w:rPr>
        <w:t>,</w:t>
      </w:r>
    </w:p>
    <w:p w14:paraId="03756E63" w14:textId="5D0BE00C" w:rsidR="00BE3F2A" w:rsidRPr="00092631" w:rsidRDefault="00BE3F2A" w:rsidP="00BE3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  <w:rPrChange w:id="34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34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де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  <w:rPrChange w:id="349" w:author="Slava Gubar" w:date="2019-04-29T13:16:00Z"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  <w:rPrChange w:id="350" w:author="Slava Gubar" w:date="2019-04-29T13:16:00Z"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w:rPrChange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  <w:rPrChange w:id="351" w:author="Slava Gubar" w:date="2019-04-29T13:16:00Z">
                      <w:rPr>
                        <w:rFonts w:ascii="Cambria Math" w:hAnsi="Cambria Math" w:cs="Times New Roman"/>
                        <w:sz w:val="28"/>
                        <w:szCs w:val="28"/>
                      </w:rPr>
                    </w:rPrChange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  <w:rPrChange w:id="352" w:author="Slava Gubar" w:date="2019-04-29T13:16:00Z">
                      <w:rPr>
                        <w:rFonts w:ascii="Cambria Math" w:hAnsi="Cambria Math" w:cs="Times New Roman"/>
                        <w:sz w:val="28"/>
                        <w:szCs w:val="28"/>
                      </w:rPr>
                    </w:rPrChange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  <w:rPrChange w:id="353" w:author="Slava Gubar" w:date="2019-04-29T13:16:00Z"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w:rPrChange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  <w:rPrChange w:id="354" w:author="Slava Gubar" w:date="2019-04-29T13:16:00Z">
                      <w:rPr>
                        <w:rFonts w:ascii="Cambria Math" w:hAnsi="Cambria Math" w:cs="Times New Roman"/>
                        <w:sz w:val="28"/>
                        <w:szCs w:val="28"/>
                      </w:rPr>
                    </w:rPrChange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  <w:rPrChange w:id="355" w:author="Slava Gubar" w:date="2019-04-29T13:16:00Z">
                      <w:rPr>
                        <w:rFonts w:ascii="Cambria Math" w:hAnsi="Cambria Math" w:cs="Times New Roman"/>
                        <w:sz w:val="28"/>
                        <w:szCs w:val="28"/>
                      </w:rPr>
                    </w:rPrChange>
                  </w:rPr>
                  <m:t>ij</m:t>
                </m:r>
              </m:sub>
            </m:sSub>
          </m:e>
        </m:func>
      </m:oMath>
      <w:r w:rsidRPr="00092631">
        <w:rPr>
          <w:rFonts w:ascii="Times New Roman" w:eastAsiaTheme="minorEastAsia" w:hAnsi="Times New Roman" w:cs="Times New Roman"/>
          <w:sz w:val="28"/>
          <w:szCs w:val="28"/>
          <w:lang w:val="uk-UA"/>
          <w:rPrChange w:id="356" w:author="Slava Gubar" w:date="2019-04-29T13:16:00Z">
            <w:rPr>
              <w:rFonts w:ascii="Times New Roman" w:eastAsiaTheme="minorEastAsia" w:hAnsi="Times New Roman" w:cs="Times New Roman"/>
              <w:sz w:val="28"/>
              <w:szCs w:val="28"/>
            </w:rPr>
          </w:rPrChange>
        </w:rPr>
        <w:t xml:space="preserve"> – 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35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максимальний елемент в стовпчику |Y|</w:t>
      </w:r>
    </w:p>
    <w:p w14:paraId="6990F07E" w14:textId="7D8BBF3E" w:rsidR="00BE3F2A" w:rsidRPr="00092631" w:rsidRDefault="004548A1" w:rsidP="00B5772A">
      <w:pPr>
        <w:jc w:val="both"/>
        <w:rPr>
          <w:rFonts w:ascii="Times New Roman" w:hAnsi="Times New Roman" w:cs="Times New Roman"/>
          <w:sz w:val="28"/>
          <w:szCs w:val="28"/>
          <w:lang w:val="uk-UA"/>
          <w:rPrChange w:id="35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  <w:rPrChange w:id="359" w:author="Slava Gubar" w:date="2019-04-29T13:16:00Z"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w:rPrChange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  <w:rPrChange w:id="360" w:author="Slava Gubar" w:date="2019-04-29T13:16:00Z">
                  <w:rPr>
                    <w:rFonts w:ascii="Cambria Math" w:hAnsi="Cambria Math" w:cs="Times New Roman"/>
                    <w:sz w:val="28"/>
                    <w:szCs w:val="28"/>
                  </w:rPr>
                </w:rPrChange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  <w:rPrChange w:id="361" w:author="Slava Gubar" w:date="2019-04-29T13:16:00Z">
                  <w:rPr>
                    <w:rFonts w:ascii="Cambria Math" w:hAnsi="Cambria Math" w:cs="Times New Roman"/>
                    <w:sz w:val="28"/>
                    <w:szCs w:val="28"/>
                  </w:rPr>
                </w:rPrChange>
              </w:rPr>
              <m:t>ij</m:t>
            </m:r>
          </m:sub>
        </m:sSub>
      </m:oMath>
      <w:r w:rsidR="00BE3F2A" w:rsidRPr="00092631">
        <w:rPr>
          <w:rFonts w:ascii="Times New Roman" w:eastAsia="CambriaMath" w:hAnsi="Times New Roman" w:cs="Times New Roman"/>
          <w:sz w:val="28"/>
          <w:szCs w:val="28"/>
          <w:lang w:val="uk-UA"/>
          <w:rPrChange w:id="362" w:author="Slava Gubar" w:date="2019-04-29T13:16:00Z">
            <w:rPr>
              <w:rFonts w:ascii="Times New Roman" w:eastAsia="CambriaMath" w:hAnsi="Times New Roman" w:cs="Times New Roman"/>
              <w:sz w:val="28"/>
              <w:szCs w:val="28"/>
            </w:rPr>
          </w:rPrChange>
        </w:rPr>
        <w:t xml:space="preserve"> </w:t>
      </w:r>
      <w:r w:rsidR="00BE3F2A" w:rsidRPr="00092631">
        <w:rPr>
          <w:rFonts w:ascii="Times New Roman" w:hAnsi="Times New Roman" w:cs="Times New Roman"/>
          <w:sz w:val="28"/>
          <w:szCs w:val="28"/>
          <w:lang w:val="uk-UA"/>
          <w:rPrChange w:id="363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– поточне значення елементу в стовпчику |Y|</w:t>
      </w:r>
    </w:p>
    <w:p w14:paraId="5E11E59B" w14:textId="77777777" w:rsidR="004A0997" w:rsidRPr="00092631" w:rsidRDefault="004A0997" w:rsidP="004A0997">
      <w:pPr>
        <w:rPr>
          <w:rFonts w:ascii="Times New Roman" w:hAnsi="Times New Roman" w:cs="Times New Roman"/>
          <w:sz w:val="28"/>
          <w:szCs w:val="28"/>
          <w:lang w:val="uk-UA"/>
          <w:rPrChange w:id="364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560"/>
        <w:gridCol w:w="1417"/>
        <w:gridCol w:w="1418"/>
      </w:tblGrid>
      <w:tr w:rsidR="004A0997" w:rsidRPr="00092631" w14:paraId="06257108" w14:textId="77777777" w:rsidTr="001F3953">
        <w:trPr>
          <w:trHeight w:val="231"/>
        </w:trPr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FA2516F" w14:textId="447E9DFA" w:rsidR="004A0997" w:rsidRPr="00092631" w:rsidRDefault="004A0997" w:rsidP="0095756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  <w:rPrChange w:id="36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6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A =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11AFF44" w14:textId="736B6944" w:rsidR="004A0997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6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6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7" w:type="dxa"/>
          </w:tcPr>
          <w:p w14:paraId="43BFBBEE" w14:textId="272CA8D5" w:rsidR="004A0997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6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7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560" w:type="dxa"/>
          </w:tcPr>
          <w:p w14:paraId="2D996657" w14:textId="681C20B5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7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7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7" w:type="dxa"/>
          </w:tcPr>
          <w:p w14:paraId="70F7D904" w14:textId="1A1F9D1E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7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7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8" w:type="dxa"/>
          </w:tcPr>
          <w:p w14:paraId="6F4D5E3E" w14:textId="49DB47D0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7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7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</w:tr>
      <w:tr w:rsidR="004A0997" w:rsidRPr="00092631" w14:paraId="371F4683" w14:textId="77777777" w:rsidTr="001F3953">
        <w:trPr>
          <w:trHeight w:val="218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656DE0CC" w14:textId="77777777" w:rsidR="004A0997" w:rsidRPr="00092631" w:rsidRDefault="004A0997" w:rsidP="00957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  <w:rPrChange w:id="37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355E859" w14:textId="6D8C8D36" w:rsidR="004A0997" w:rsidRPr="00092631" w:rsidRDefault="004A099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7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7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  <w:r w:rsidR="005B195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8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,75</w:t>
            </w:r>
          </w:p>
        </w:tc>
        <w:tc>
          <w:tcPr>
            <w:tcW w:w="1417" w:type="dxa"/>
          </w:tcPr>
          <w:p w14:paraId="51BF69EF" w14:textId="7755BD55" w:rsidR="004A0997" w:rsidRPr="00092631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8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8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0,075</w:t>
            </w:r>
          </w:p>
        </w:tc>
        <w:tc>
          <w:tcPr>
            <w:tcW w:w="1560" w:type="dxa"/>
          </w:tcPr>
          <w:p w14:paraId="374FDA3B" w14:textId="0CB12EAB" w:rsidR="004A0997" w:rsidRPr="00092631" w:rsidRDefault="00E42658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8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8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0,039</w:t>
            </w:r>
          </w:p>
        </w:tc>
        <w:tc>
          <w:tcPr>
            <w:tcW w:w="1417" w:type="dxa"/>
          </w:tcPr>
          <w:p w14:paraId="0D73CC33" w14:textId="21746636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8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8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8" w:type="dxa"/>
          </w:tcPr>
          <w:p w14:paraId="2E6D6DEF" w14:textId="58C2393D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8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8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</w:tr>
      <w:tr w:rsidR="004A0997" w:rsidRPr="00092631" w14:paraId="38B5DB6E" w14:textId="77777777" w:rsidTr="001F3953">
        <w:trPr>
          <w:trHeight w:val="231"/>
        </w:trPr>
        <w:tc>
          <w:tcPr>
            <w:tcW w:w="113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5E0DD84" w14:textId="77777777" w:rsidR="004A0997" w:rsidRPr="00092631" w:rsidRDefault="004A0997" w:rsidP="00957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  <w:rPrChange w:id="38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E9EE732" w14:textId="62363423" w:rsidR="004A0997" w:rsidRPr="00092631" w:rsidRDefault="004A099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9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9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7" w:type="dxa"/>
          </w:tcPr>
          <w:p w14:paraId="111845A1" w14:textId="20794A17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9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9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0,125</w:t>
            </w:r>
          </w:p>
        </w:tc>
        <w:tc>
          <w:tcPr>
            <w:tcW w:w="1560" w:type="dxa"/>
          </w:tcPr>
          <w:p w14:paraId="6B33EA82" w14:textId="2E3A5E50" w:rsidR="004A0997" w:rsidRPr="00092631" w:rsidRDefault="00E42658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9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9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7" w:type="dxa"/>
          </w:tcPr>
          <w:p w14:paraId="41B85FD5" w14:textId="0981EF33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39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9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  <w:tc>
          <w:tcPr>
            <w:tcW w:w="1418" w:type="dxa"/>
          </w:tcPr>
          <w:p w14:paraId="594149B7" w14:textId="2E1ABE77" w:rsidR="004A0997" w:rsidRPr="00092631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39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0</w:t>
            </w:r>
          </w:p>
        </w:tc>
      </w:tr>
    </w:tbl>
    <w:p w14:paraId="5CB6A06F" w14:textId="77777777" w:rsidR="002A54C6" w:rsidRPr="00092631" w:rsidRDefault="002A54C6" w:rsidP="004A0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BEC91A" w14:textId="6B94203E" w:rsidR="00A25463" w:rsidRPr="00092631" w:rsidRDefault="00A25463" w:rsidP="004A0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39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Для узагальненого аналізу системи параметрів вводять оціночну функцію:</w:t>
      </w:r>
    </w:p>
    <w:p w14:paraId="7CFDA8BF" w14:textId="2CA5ECD3" w:rsidR="004A0997" w:rsidRPr="00092631" w:rsidRDefault="004A0997" w:rsidP="00A254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7B2FB1" w14:textId="5268BE62" w:rsidR="00A25463" w:rsidRPr="00092631" w:rsidRDefault="004548A1" w:rsidP="00A2546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  <w:rPrChange w:id="400" w:author="Slava Gubar" w:date="2019-04-29T13:16:00Z"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rPrChange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  <w:rPrChange w:id="401" w:author="Slava Gubar" w:date="2019-04-29T13:16:00Z"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w:rPrChange>
                </w:rPr>
                <m:t>Q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  <w:rPrChange w:id="402" w:author="Slava Gubar" w:date="2019-04-29T13:16:00Z"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  <w:rPrChange w:id="403" w:author="Slava Gubar" w:date="2019-04-29T13:16:00Z"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j=1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  <w:rPrChange w:id="404" w:author="Slava Gubar" w:date="2019-04-29T13:16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  <w:rPrChange w:id="405" w:author="Slava Gubar" w:date="2019-04-29T13:16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  <w:rPrChange w:id="406" w:author="Slava Gubar" w:date="2019-04-29T13:16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w:rPrChange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  <w:rPrChange w:id="407" w:author="Slava Gubar" w:date="2019-04-29T13:16:00Z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w:rPrChange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  <w:rPrChange w:id="408" w:author="Slava Gubar" w:date="2019-04-29T13:16:00Z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w:rPrChange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  <w:rPrChange w:id="409" w:author="Slava Gubar" w:date="2019-04-29T13:16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w:rPrChange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  <w:rPrChange w:id="410" w:author="Slava Gubar" w:date="2019-04-29T13:16:00Z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w:rPrChange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  <w:rPrChange w:id="411" w:author="Slava Gubar" w:date="2019-04-29T13:16:00Z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w:rPrChange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  <w:rPrChange w:id="412" w:author="Slava Gubar" w:date="2019-04-29T13:16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e>
          </m:nary>
        </m:oMath>
      </m:oMathPara>
    </w:p>
    <w:p w14:paraId="175C8986" w14:textId="249F7CFB" w:rsidR="00C97811" w:rsidRPr="00092631" w:rsidRDefault="004548A1" w:rsidP="00C97811">
      <w:pPr>
        <w:rPr>
          <w:rFonts w:ascii="Times New Roman" w:eastAsiaTheme="minorEastAsia" w:hAnsi="Times New Roman" w:cs="Times New Roman"/>
          <w:sz w:val="28"/>
          <w:szCs w:val="28"/>
          <w:lang w:val="uk-UA"/>
          <w:rPrChange w:id="413" w:author="Slava Gubar" w:date="2019-04-29T13:16:00Z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rPrChange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  <w:rPrChange w:id="414" w:author="Slava Gubar" w:date="2019-04-29T13:16:00Z"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w:rPrChange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  <w:rPrChange w:id="415" w:author="Slava Gubar" w:date="2019-04-29T13:16:00Z"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w:rPrChange>
              </w:rPr>
            </m:ctrlPr>
          </m:sub>
        </m:sSub>
      </m:oMath>
      <w:r w:rsidR="00C97811" w:rsidRPr="00092631">
        <w:rPr>
          <w:rFonts w:ascii="Times New Roman" w:eastAsiaTheme="minorEastAsia" w:hAnsi="Times New Roman" w:cs="Times New Roman"/>
          <w:sz w:val="28"/>
          <w:szCs w:val="28"/>
          <w:lang w:val="uk-UA"/>
          <w:rPrChange w:id="416" w:author="Slava Gubar" w:date="2019-04-29T13:16:00Z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rPrChange>
        </w:rPr>
        <w:t xml:space="preserve"> – </w:t>
      </w:r>
      <w:r w:rsidR="00C97811" w:rsidRPr="00092631">
        <w:rPr>
          <w:rFonts w:ascii="Times New Roman" w:hAnsi="Times New Roman" w:cs="Times New Roman"/>
          <w:sz w:val="28"/>
          <w:szCs w:val="28"/>
          <w:lang w:val="uk-UA"/>
          <w:rPrChange w:id="41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ваговий коефіцієнт</w:t>
      </w:r>
      <w:r w:rsidR="00C97811" w:rsidRPr="00092631">
        <w:rPr>
          <w:rFonts w:ascii="Times New Roman" w:hAnsi="Times New Roman" w:cs="Times New Roman"/>
          <w:sz w:val="28"/>
          <w:szCs w:val="28"/>
          <w:lang w:val="uk-UA"/>
          <w:rPrChange w:id="41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 </w:t>
      </w:r>
    </w:p>
    <w:p w14:paraId="7EAD0BB7" w14:textId="1BF0AA38" w:rsidR="00C97811" w:rsidRPr="00092631" w:rsidRDefault="004548A1" w:rsidP="00D15B9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  <w:rPrChange w:id="419" w:author="Slava Gubar" w:date="2019-04-29T13:16:00Z">
            <w:rPr>
              <w:rFonts w:ascii="Times New Roman" w:eastAsiaTheme="minorEastAsia" w:hAnsi="Times New Roman" w:cs="Times New Roman"/>
              <w:i/>
              <w:sz w:val="28"/>
              <w:szCs w:val="28"/>
              <w:lang w:val="uk-UA"/>
            </w:rPr>
          </w:rPrChange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  <w:rPrChange w:id="420" w:author="Slava Gubar" w:date="2019-04-29T13:16:00Z"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w:rPrChange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  <w:rPrChange w:id="421" w:author="Slava Gubar" w:date="2019-04-29T13:16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  <w:rPrChange w:id="422" w:author="Slava Gubar" w:date="2019-04-29T13:16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  <w:rPrChange w:id="423" w:author="Slava Gubar" w:date="2019-04-29T13:16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w:rPrChange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  <w:rPrChange w:id="424" w:author="Slava Gubar" w:date="2019-04-29T13:16:00Z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w:rPrChange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  <w:rPrChange w:id="425" w:author="Slava Gubar" w:date="2019-04-29T13:16:00Z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w:rPrChange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  <w:rPrChange w:id="426" w:author="Slava Gubar" w:date="2019-04-29T13:16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w:rPrChange>
                </w:rPr>
              </m:ctrlPr>
            </m:e>
          </m:nary>
        </m:oMath>
      </m:oMathPara>
    </w:p>
    <w:p w14:paraId="5D3C5B1B" w14:textId="65F29604" w:rsidR="00A25463" w:rsidRPr="00092631" w:rsidRDefault="000D4A5D" w:rsidP="00A25463">
      <w:pPr>
        <w:rPr>
          <w:rFonts w:ascii="Times New Roman" w:hAnsi="Times New Roman" w:cs="Times New Roman"/>
          <w:sz w:val="28"/>
          <w:szCs w:val="28"/>
          <w:lang w:val="uk-UA"/>
          <w:rPrChange w:id="42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42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Q</w:t>
      </w:r>
      <w:r w:rsidR="0028754B"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  <w:rPrChange w:id="429" w:author="Slava Gubar" w:date="2019-04-29T13:16:00Z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</w:rPrChange>
        </w:rPr>
        <w:t>CD</w:t>
      </w:r>
      <w:r w:rsidR="0028754B"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4029</w:t>
      </w:r>
      <w:r w:rsidR="0028754B"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  <w:rPrChange w:id="430" w:author="Slava Gubar" w:date="2019-04-29T13:16:00Z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</w:rPrChange>
        </w:rPr>
        <w:t>BC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5B1955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0.75</w:t>
      </w:r>
      <w:r w:rsidR="002A54C6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* 0.3</w:t>
      </w:r>
      <w:r w:rsidR="0028754B" w:rsidRPr="00092631">
        <w:rPr>
          <w:rFonts w:ascii="Times New Roman" w:hAnsi="Times New Roman" w:cs="Times New Roman"/>
          <w:sz w:val="28"/>
          <w:szCs w:val="28"/>
          <w:lang w:val="uk-UA"/>
          <w:rPrChange w:id="431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5 + 0.075 * 0.3 + 0.</w:t>
      </w:r>
      <w:r w:rsidR="00A65585" w:rsidRPr="00092631">
        <w:rPr>
          <w:rFonts w:ascii="Times New Roman" w:hAnsi="Times New Roman" w:cs="Times New Roman"/>
          <w:sz w:val="28"/>
          <w:szCs w:val="28"/>
          <w:lang w:val="uk-UA"/>
          <w:rPrChange w:id="432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039</w:t>
      </w:r>
      <w:r w:rsidR="0028754B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* 0.15 + 0 * 0.1</w:t>
      </w:r>
      <w:r w:rsidR="0028754B" w:rsidRPr="00092631">
        <w:rPr>
          <w:rFonts w:ascii="Times New Roman" w:hAnsi="Times New Roman" w:cs="Times New Roman"/>
          <w:sz w:val="28"/>
          <w:szCs w:val="28"/>
          <w:lang w:val="uk-UA"/>
          <w:rPrChange w:id="433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+ 0</w:t>
      </w:r>
      <w:r w:rsidR="002A54C6" w:rsidRPr="00092631">
        <w:rPr>
          <w:rFonts w:ascii="Times New Roman" w:hAnsi="Times New Roman" w:cs="Times New Roman"/>
          <w:sz w:val="28"/>
          <w:szCs w:val="28"/>
          <w:lang w:val="uk-UA"/>
          <w:rPrChange w:id="434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* 0.1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35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</w:t>
      </w:r>
      <w:r w:rsidR="002A54C6" w:rsidRPr="00092631">
        <w:rPr>
          <w:rFonts w:ascii="Times New Roman" w:hAnsi="Times New Roman" w:cs="Times New Roman"/>
          <w:sz w:val="28"/>
          <w:szCs w:val="28"/>
          <w:lang w:val="uk-UA"/>
          <w:rPrChange w:id="436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37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= 0.</w:t>
      </w:r>
      <w:r w:rsidR="00A65585" w:rsidRPr="00092631">
        <w:rPr>
          <w:rFonts w:ascii="Times New Roman" w:hAnsi="Times New Roman" w:cs="Times New Roman"/>
          <w:sz w:val="28"/>
          <w:szCs w:val="28"/>
          <w:lang w:val="uk-UA"/>
          <w:rPrChange w:id="43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29</w:t>
      </w:r>
    </w:p>
    <w:p w14:paraId="544C7881" w14:textId="48B91645" w:rsidR="00124DB7" w:rsidRPr="00092631" w:rsidRDefault="00124DB7" w:rsidP="00A254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>Значення оціночної функції для вибраних ІС наведені в таблиці 2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5621F6" w14:textId="72B0E1C0" w:rsidR="00736DCE" w:rsidRPr="00092631" w:rsidRDefault="00736DCE" w:rsidP="00124DB7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  <w:rPrChange w:id="439" w:author="Slava Gubar" w:date="2019-04-29T13:16:00Z">
            <w:rPr>
              <w:rFonts w:ascii="Times New Roman" w:hAnsi="Times New Roman" w:cs="Times New Roman"/>
              <w:i/>
              <w:sz w:val="28"/>
              <w:szCs w:val="28"/>
              <w:lang w:val="uk-UA"/>
            </w:rPr>
          </w:rPrChange>
        </w:rPr>
      </w:pPr>
      <w:r w:rsidRPr="00092631">
        <w:rPr>
          <w:rFonts w:ascii="Times New Roman" w:hAnsi="Times New Roman" w:cs="Times New Roman"/>
          <w:i/>
          <w:sz w:val="28"/>
          <w:szCs w:val="28"/>
          <w:lang w:val="uk-UA"/>
          <w:rPrChange w:id="440" w:author="Slava Gubar" w:date="2019-04-29T13:16:00Z">
            <w:rPr>
              <w:rFonts w:ascii="Times New Roman" w:hAnsi="Times New Roman" w:cs="Times New Roman"/>
              <w:i/>
              <w:sz w:val="28"/>
              <w:szCs w:val="28"/>
              <w:lang w:val="uk-UA"/>
            </w:rPr>
          </w:rPrChange>
        </w:rPr>
        <w:t>Таблиця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E95" w:rsidRPr="00092631" w14:paraId="5AE9D9FA" w14:textId="77777777" w:rsidTr="002A54C6">
        <w:tc>
          <w:tcPr>
            <w:tcW w:w="4672" w:type="dxa"/>
          </w:tcPr>
          <w:p w14:paraId="6CBB768E" w14:textId="6217D653" w:rsidR="00226E95" w:rsidRPr="00092631" w:rsidRDefault="00226E95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44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  <w:t>Серія ІС</w:t>
            </w:r>
          </w:p>
        </w:tc>
        <w:tc>
          <w:tcPr>
            <w:tcW w:w="4673" w:type="dxa"/>
          </w:tcPr>
          <w:p w14:paraId="6EC01B72" w14:textId="47860FC9" w:rsidR="00226E95" w:rsidRPr="00092631" w:rsidRDefault="00226E95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Q</w:t>
            </w:r>
          </w:p>
        </w:tc>
      </w:tr>
      <w:tr w:rsidR="002A54C6" w:rsidRPr="00092631" w14:paraId="6D4A4AA3" w14:textId="77777777" w:rsidTr="002A54C6">
        <w:tc>
          <w:tcPr>
            <w:tcW w:w="4672" w:type="dxa"/>
          </w:tcPr>
          <w:p w14:paraId="68549DE1" w14:textId="47D56061" w:rsidR="002A54C6" w:rsidRPr="00092631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4029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B</w:t>
            </w:r>
          </w:p>
        </w:tc>
        <w:tc>
          <w:tcPr>
            <w:tcW w:w="4673" w:type="dxa"/>
          </w:tcPr>
          <w:p w14:paraId="1139B10F" w14:textId="767868E6" w:rsidR="002A54C6" w:rsidRPr="00092631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2A54C6" w:rsidRPr="00092631" w14:paraId="1E8C5019" w14:textId="77777777" w:rsidTr="002A54C6">
        <w:tc>
          <w:tcPr>
            <w:tcW w:w="4672" w:type="dxa"/>
          </w:tcPr>
          <w:p w14:paraId="561E4646" w14:textId="037C3F10" w:rsidR="002A54C6" w:rsidRPr="00092631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4029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BC</w:t>
            </w:r>
          </w:p>
        </w:tc>
        <w:tc>
          <w:tcPr>
            <w:tcW w:w="4673" w:type="dxa"/>
          </w:tcPr>
          <w:p w14:paraId="627ADD65" w14:textId="5FAAF0CF" w:rsidR="002A54C6" w:rsidRPr="00092631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44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A65585"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  <w:tr w:rsidR="002A54C6" w:rsidRPr="00092631" w14:paraId="055D03DA" w14:textId="77777777" w:rsidTr="002A54C6">
        <w:tc>
          <w:tcPr>
            <w:tcW w:w="4672" w:type="dxa"/>
          </w:tcPr>
          <w:p w14:paraId="07E991D9" w14:textId="508BE835" w:rsidR="002A54C6" w:rsidRPr="00092631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4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4029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5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BMS</w:t>
            </w:r>
          </w:p>
        </w:tc>
        <w:tc>
          <w:tcPr>
            <w:tcW w:w="4673" w:type="dxa"/>
          </w:tcPr>
          <w:p w14:paraId="268CDF3E" w14:textId="196A4CCF" w:rsidR="002A54C6" w:rsidRPr="00092631" w:rsidRDefault="005B1955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A65585"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45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</w:t>
            </w: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14:paraId="4CD72A7D" w14:textId="5E154792" w:rsidR="0014607A" w:rsidRPr="00092631" w:rsidRDefault="0014607A" w:rsidP="00BE3F2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167A259" w14:textId="411A18DB" w:rsidR="00D42B43" w:rsidRPr="00092631" w:rsidRDefault="00D42B43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452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453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Визначивши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  <w:rPrChange w:id="454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Qi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  <w:rPrChange w:id="455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для кожної з порівнюваних серій ІС, виберемо ту серію, яка найбільш</w:t>
      </w:r>
      <w:r w:rsidR="00CA1516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56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задовольняє вимогам, що пред’являються до ЕОА. Меншому значенню Q відповідає</w:t>
      </w:r>
      <w:r w:rsidR="00CA1516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57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краща серія ІС.</w:t>
      </w:r>
    </w:p>
    <w:p w14:paraId="03664A5D" w14:textId="6FD74CB6" w:rsidR="00D42B43" w:rsidRPr="00092631" w:rsidRDefault="00D42B43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45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45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З аналізу значення Q робимо висновок, що 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</w:rPr>
        <w:t>найкращою серед</w:t>
      </w:r>
      <w:r w:rsidR="00C42118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розглянутих </w:t>
      </w:r>
      <w:r w:rsidR="00CA1516" w:rsidRPr="00092631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6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по розглянутим параметрам є</w:t>
      </w:r>
      <w:r w:rsidR="00CA1516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61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серія 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462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CD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463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4029</w:t>
      </w:r>
      <w:r w:rsidR="00B5772A" w:rsidRPr="00092631">
        <w:rPr>
          <w:rFonts w:ascii="Times New Roman" w:hAnsi="Times New Roman" w:cs="Times New Roman"/>
          <w:sz w:val="28"/>
          <w:szCs w:val="28"/>
          <w:lang w:val="uk-UA"/>
          <w:rPrChange w:id="464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</w:t>
      </w:r>
      <w:r w:rsidR="002715D5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="002715D5" w:rsidRPr="00092631">
        <w:rPr>
          <w:rFonts w:ascii="Times New Roman" w:hAnsi="Times New Roman" w:cs="Times New Roman"/>
          <w:sz w:val="28"/>
          <w:szCs w:val="28"/>
          <w:lang w:val="uk-UA"/>
          <w:rPrChange w:id="465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Texas</w:t>
      </w:r>
      <w:proofErr w:type="spellEnd"/>
      <w:r w:rsidR="002715D5" w:rsidRPr="00092631">
        <w:rPr>
          <w:rFonts w:ascii="Times New Roman" w:hAnsi="Times New Roman" w:cs="Times New Roman"/>
          <w:sz w:val="28"/>
          <w:szCs w:val="28"/>
          <w:lang w:val="uk-UA"/>
          <w:rPrChange w:id="466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proofErr w:type="spellStart"/>
      <w:r w:rsidR="002715D5" w:rsidRPr="00092631">
        <w:rPr>
          <w:rFonts w:ascii="Times New Roman" w:hAnsi="Times New Roman" w:cs="Times New Roman"/>
          <w:sz w:val="28"/>
          <w:szCs w:val="28"/>
          <w:lang w:val="uk-UA"/>
          <w:rPrChange w:id="46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Instruments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  <w:rPrChange w:id="46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.</w:t>
      </w:r>
    </w:p>
    <w:p w14:paraId="31A6DAC1" w14:textId="77777777" w:rsidR="002715D5" w:rsidRPr="00092631" w:rsidRDefault="002715D5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469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</w:p>
    <w:p w14:paraId="6922E2AC" w14:textId="092D0199" w:rsidR="002715D5" w:rsidRPr="00092631" w:rsidRDefault="002715D5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</w:t>
      </w:r>
      <w:r w:rsidR="007828DC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та порівнявши 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>параметри інших</w:t>
      </w:r>
      <w:r w:rsidR="007828DC" w:rsidRPr="00092631">
        <w:rPr>
          <w:rFonts w:ascii="Times New Roman" w:hAnsi="Times New Roman" w:cs="Times New Roman"/>
          <w:sz w:val="28"/>
          <w:szCs w:val="28"/>
          <w:lang w:val="uk-UA"/>
          <w:rPrChange w:id="470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серій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71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мікросхем</w:t>
      </w:r>
      <w:r w:rsidR="007828DC" w:rsidRPr="00092631">
        <w:rPr>
          <w:rFonts w:ascii="Times New Roman" w:hAnsi="Times New Roman" w:cs="Times New Roman"/>
          <w:sz w:val="28"/>
          <w:szCs w:val="28"/>
          <w:lang w:val="uk-UA"/>
          <w:rPrChange w:id="472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від різних виробників</w:t>
      </w:r>
      <w:r w:rsidR="004E40E8" w:rsidRPr="00092631">
        <w:rPr>
          <w:rFonts w:ascii="Times New Roman" w:hAnsi="Times New Roman" w:cs="Times New Roman"/>
          <w:sz w:val="28"/>
          <w:szCs w:val="28"/>
          <w:lang w:val="uk-UA"/>
          <w:rPrChange w:id="473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, дійшли висновку, що відмінності параметрів, які найбільше впливають на вибір</w:t>
      </w:r>
      <w:r w:rsidR="001031DA" w:rsidRPr="00092631">
        <w:rPr>
          <w:rFonts w:ascii="Times New Roman" w:hAnsi="Times New Roman" w:cs="Times New Roman"/>
          <w:sz w:val="28"/>
          <w:szCs w:val="28"/>
          <w:lang w:val="uk-UA"/>
          <w:rPrChange w:id="474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тієї чи іншої мікросхеми</w:t>
      </w:r>
      <w:r w:rsidR="004E40E8" w:rsidRPr="00092631">
        <w:rPr>
          <w:rFonts w:ascii="Times New Roman" w:hAnsi="Times New Roman" w:cs="Times New Roman"/>
          <w:sz w:val="28"/>
          <w:szCs w:val="28"/>
          <w:lang w:val="uk-UA"/>
          <w:rPrChange w:id="475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, являються мінімальними. Тому загалом вибір можна зупинити на будь-якій із серій, але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76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виявивши факт того, що 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77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мікросхеми від виробника </w:t>
      </w:r>
      <w:proofErr w:type="spellStart"/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7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Texas</w:t>
      </w:r>
      <w:proofErr w:type="spellEnd"/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79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Instruments</w:t>
      </w:r>
      <w:proofErr w:type="spellEnd"/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являються найбільш розповсюдженими на нашому ринку, зупинимося на виборі мікросхем від цього виробника</w:t>
      </w:r>
      <w:r w:rsidR="004E40E8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80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LM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t>311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8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D</w:t>
      </w:r>
      <w:r w:rsidR="004E40E8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82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CD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t>4511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83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</w:t>
      </w:r>
      <w:r w:rsidR="004E40E8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84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CD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t>4011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  <w:rPrChange w:id="485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49B0" w:rsidRPr="00092631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7C489D1" w14:textId="1E0E90EC" w:rsidR="006F49B0" w:rsidRPr="00092631" w:rsidRDefault="006F49B0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486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Конденсатори виберемо типорозміру 0805</w:t>
      </w:r>
      <w:r w:rsidR="007828DC" w:rsidRPr="00092631">
        <w:rPr>
          <w:rFonts w:ascii="Times New Roman" w:hAnsi="Times New Roman" w:cs="Times New Roman"/>
          <w:sz w:val="28"/>
          <w:szCs w:val="28"/>
          <w:lang w:val="uk-UA"/>
          <w:rPrChange w:id="487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</w:t>
      </w:r>
      <w:r w:rsidR="001618BB" w:rsidRPr="00092631">
        <w:rPr>
          <w:rFonts w:ascii="Times New Roman" w:hAnsi="Times New Roman" w:cs="Times New Roman"/>
          <w:sz w:val="28"/>
          <w:szCs w:val="28"/>
          <w:lang w:val="uk-UA"/>
          <w:rPrChange w:id="488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відповідно до номіналів </w:t>
      </w:r>
      <w:r w:rsidR="004E40E8" w:rsidRPr="00092631">
        <w:rPr>
          <w:rFonts w:ascii="Times New Roman" w:hAnsi="Times New Roman" w:cs="Times New Roman"/>
          <w:sz w:val="28"/>
          <w:szCs w:val="28"/>
          <w:lang w:val="uk-UA"/>
          <w:rPrChange w:id="489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та параметру </w:t>
      </w:r>
      <w:proofErr w:type="spellStart"/>
      <w:r w:rsidR="004E40E8" w:rsidRPr="00092631">
        <w:rPr>
          <w:rFonts w:ascii="Times New Roman" w:hAnsi="Times New Roman" w:cs="Times New Roman"/>
          <w:sz w:val="28"/>
          <w:szCs w:val="28"/>
          <w:lang w:val="uk-UA"/>
          <w:rPrChange w:id="490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U</w:t>
      </w:r>
      <w:r w:rsidR="004E40E8"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  <w:rPrChange w:id="491" w:author="Slava Gubar" w:date="2019-04-29T13:16:00Z">
            <w:rPr>
              <w:rFonts w:ascii="Times New Roman" w:hAnsi="Times New Roman" w:cs="Times New Roman"/>
              <w:sz w:val="28"/>
              <w:szCs w:val="28"/>
              <w:vertAlign w:val="subscript"/>
              <w:lang w:val="uk-UA"/>
            </w:rPr>
          </w:rPrChange>
        </w:rPr>
        <w:t>роб</w:t>
      </w:r>
      <w:proofErr w:type="spellEnd"/>
      <w:r w:rsidR="001618BB" w:rsidRPr="00092631">
        <w:rPr>
          <w:rFonts w:ascii="Times New Roman" w:hAnsi="Times New Roman" w:cs="Times New Roman"/>
          <w:sz w:val="28"/>
          <w:szCs w:val="28"/>
          <w:lang w:val="uk-UA"/>
          <w:rPrChange w:id="492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від виробника </w:t>
      </w:r>
      <w:proofErr w:type="spellStart"/>
      <w:r w:rsidR="001618BB" w:rsidRPr="00092631">
        <w:rPr>
          <w:rFonts w:ascii="Times New Roman" w:hAnsi="Times New Roman" w:cs="Times New Roman"/>
          <w:sz w:val="28"/>
          <w:szCs w:val="28"/>
          <w:lang w:val="uk-UA"/>
          <w:rPrChange w:id="493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Yageo</w:t>
      </w:r>
      <w:proofErr w:type="spellEnd"/>
      <w:r w:rsidR="001618BB" w:rsidRPr="000926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ABB368" w14:textId="63164C56" w:rsidR="001618BB" w:rsidRPr="00092631" w:rsidRDefault="001618BB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494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Резистори виберемо типорозміру 0805 відповідно до номіналів та параметру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  <w:rPrChange w:id="495" w:author="Slava Gubar" w:date="2019-04-29T13:16:00Z">
            <w:rPr>
              <w:rFonts w:ascii="Times New Roman" w:hAnsi="Times New Roman" w:cs="Times New Roman"/>
              <w:sz w:val="28"/>
              <w:szCs w:val="28"/>
              <w:vertAlign w:val="subscript"/>
              <w:lang w:val="uk-UA"/>
            </w:rPr>
          </w:rPrChange>
        </w:rPr>
        <w:t>роз</w:t>
      </w:r>
      <w:proofErr w:type="spellEnd"/>
      <w:r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  <w:rPrChange w:id="496" w:author="Slava Gubar" w:date="2019-04-29T13:16:00Z">
            <w:rPr>
              <w:rFonts w:ascii="Times New Roman" w:hAnsi="Times New Roman" w:cs="Times New Roman"/>
              <w:sz w:val="28"/>
              <w:szCs w:val="28"/>
              <w:vertAlign w:val="subscript"/>
              <w:lang w:val="uk-UA"/>
            </w:rPr>
          </w:rPrChange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497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від виробника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  <w:rPrChange w:id="49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Yageo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</w:rPr>
        <w:t>. Вибір пасивних компонентів від цього виробника обґрунтуємо тим, що продукція цієї компанії являється розповс</w:t>
      </w:r>
      <w:r w:rsidR="001031DA" w:rsidRPr="00092631">
        <w:rPr>
          <w:rFonts w:ascii="Times New Roman" w:hAnsi="Times New Roman" w:cs="Times New Roman"/>
          <w:sz w:val="28"/>
          <w:szCs w:val="28"/>
          <w:lang w:val="uk-UA"/>
        </w:rPr>
        <w:t>юдженою на нашому ринку</w:t>
      </w:r>
      <w:r w:rsidR="00132648" w:rsidRPr="00092631">
        <w:rPr>
          <w:rFonts w:ascii="Times New Roman" w:hAnsi="Times New Roman" w:cs="Times New Roman"/>
          <w:sz w:val="28"/>
          <w:szCs w:val="28"/>
          <w:lang w:val="uk-UA"/>
          <w:rPrChange w:id="499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, надійною</w:t>
      </w:r>
      <w:r w:rsidR="001031DA" w:rsidRPr="00092631">
        <w:rPr>
          <w:rFonts w:ascii="Times New Roman" w:hAnsi="Times New Roman" w:cs="Times New Roman"/>
          <w:sz w:val="28"/>
          <w:szCs w:val="28"/>
          <w:lang w:val="uk-UA"/>
          <w:rPrChange w:id="500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та її якість відповідає адекватній ціновій політиці.  </w:t>
      </w:r>
    </w:p>
    <w:p w14:paraId="2C791FDF" w14:textId="77777777" w:rsidR="0018488E" w:rsidRPr="00092631" w:rsidRDefault="0018488E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50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</w:p>
    <w:p w14:paraId="3DC87126" w14:textId="69FB9B73" w:rsidR="0018488E" w:rsidRPr="00092631" w:rsidRDefault="0018488E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Електролітичний чіп-конденсатор підберемо відповідно номіналу та параметру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926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роб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. Зупинимось на виробнику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  <w:rPrChange w:id="502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Nichicon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  <w:rPrChange w:id="503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, 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так як він є одним з фаворитів в виробництві електронних компонентів даного типу. </w:t>
      </w:r>
    </w:p>
    <w:p w14:paraId="4838C1D7" w14:textId="77777777" w:rsidR="00D17794" w:rsidRPr="00092631" w:rsidRDefault="00D17794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7125F4" w14:textId="6B2C1F2F" w:rsidR="00D17794" w:rsidRPr="00092631" w:rsidRDefault="00D17794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504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</w:rPr>
        <w:t>Підлаштовний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резистор виберемо моделі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505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3296W-1-473LF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506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від виробника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  <w:rPrChange w:id="50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Bourns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  <w:rPrChange w:id="508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. 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>Перевагу цьому виробнику надано тому що</w:t>
      </w:r>
      <w:r w:rsidR="00F04F0A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він є провідним в даному сегменті виробництва електронних компонентів такого типу. Продукція цього виробника є легкодоступною на нашому ринку, а якість відповідає адекватній ціновій політиці.</w:t>
      </w:r>
    </w:p>
    <w:p w14:paraId="6F8BC503" w14:textId="77777777" w:rsidR="001031DA" w:rsidRPr="00092631" w:rsidRDefault="001031D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6C0CD5" w14:textId="00352A97" w:rsidR="00F04F0A" w:rsidRPr="00092631" w:rsidRDefault="001031D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>Вибір семи сегментного індикатору</w:t>
      </w:r>
      <w:r w:rsidR="00396942" w:rsidRPr="00092631">
        <w:rPr>
          <w:rFonts w:ascii="Times New Roman" w:hAnsi="Times New Roman" w:cs="Times New Roman"/>
          <w:sz w:val="28"/>
          <w:szCs w:val="28"/>
          <w:lang w:val="uk-UA"/>
          <w:rPrChange w:id="509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з загальним катодом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510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зупинимо на моделі LEDS3632AUR1C від виробника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  <w:rPrChange w:id="511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Wayjun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  <w:rPrChange w:id="512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</w:t>
      </w:r>
      <w:proofErr w:type="spellStart"/>
      <w:r w:rsidRPr="00092631">
        <w:rPr>
          <w:rFonts w:ascii="Times New Roman" w:hAnsi="Times New Roman" w:cs="Times New Roman"/>
          <w:sz w:val="28"/>
          <w:szCs w:val="28"/>
          <w:lang w:val="uk-UA"/>
          <w:rPrChange w:id="513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Technology</w:t>
      </w:r>
      <w:proofErr w:type="spellEnd"/>
      <w:r w:rsidRPr="00092631">
        <w:rPr>
          <w:rFonts w:ascii="Times New Roman" w:hAnsi="Times New Roman" w:cs="Times New Roman"/>
          <w:sz w:val="28"/>
          <w:szCs w:val="28"/>
          <w:lang w:val="uk-UA"/>
          <w:rPrChange w:id="514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. Ця модель являється найбільш </w:t>
      </w:r>
      <w:r w:rsidR="0018221C" w:rsidRPr="00092631">
        <w:rPr>
          <w:rFonts w:ascii="Times New Roman" w:hAnsi="Times New Roman" w:cs="Times New Roman"/>
          <w:sz w:val="28"/>
          <w:szCs w:val="28"/>
          <w:lang w:val="uk-UA"/>
          <w:rPrChange w:id="515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підходящою по розміру та по параметру споживаного струму</w:t>
      </w:r>
      <w:r w:rsidR="00396942" w:rsidRPr="00092631">
        <w:rPr>
          <w:rFonts w:ascii="Times New Roman" w:hAnsi="Times New Roman" w:cs="Times New Roman"/>
          <w:sz w:val="28"/>
          <w:szCs w:val="28"/>
          <w:lang w:val="uk-UA"/>
          <w:rPrChange w:id="516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. </w:t>
      </w:r>
    </w:p>
    <w:p w14:paraId="3462E1A3" w14:textId="77777777" w:rsidR="00C76932" w:rsidRPr="00092631" w:rsidRDefault="00C76932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7FADBC" w14:textId="64F4BB1B" w:rsidR="00D17794" w:rsidRPr="00092631" w:rsidRDefault="00132648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51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>В схе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18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мі використовується вітчизняний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19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NPN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транзистор КТ315. Його можна замінити майже будь-яким малопотужним аналогом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NPN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2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типу, наприклад розповсюдженим транзистором моделі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3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BC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4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546.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Зупинимось на виборі транзистору моделі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5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BC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6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846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(транзистор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BC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546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в корпусі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29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SOT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3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-23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) від виробника 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  <w:rPrChange w:id="53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NXP</w:t>
      </w:r>
      <w:r w:rsidR="00A762A9" w:rsidRPr="00092631">
        <w:rPr>
          <w:rFonts w:ascii="Times New Roman" w:hAnsi="Times New Roman" w:cs="Times New Roman"/>
          <w:sz w:val="28"/>
          <w:szCs w:val="28"/>
          <w:lang w:val="uk-UA"/>
        </w:rPr>
        <w:t>, так як на нашому ринку він є легкодоступним.</w:t>
      </w:r>
    </w:p>
    <w:p w14:paraId="485EA21C" w14:textId="77777777" w:rsidR="00A7571A" w:rsidRPr="00092631" w:rsidRDefault="00A7571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532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</w:p>
    <w:p w14:paraId="717DE303" w14:textId="7AE117E6" w:rsidR="00A7571A" w:rsidRPr="00092631" w:rsidRDefault="00A7571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</w:rPr>
        <w:t>Найбільш схожим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аналогом вітчизняного 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33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польового 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34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n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35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-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</w:rPr>
        <w:t>канального транзистору</w:t>
      </w:r>
      <w:r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КП103І являється транзистор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</w:rPr>
        <w:t xml:space="preserve"> моделі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536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537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MMBF</w:t>
      </w:r>
      <w:r w:rsidRPr="00092631">
        <w:rPr>
          <w:rFonts w:ascii="Times New Roman" w:hAnsi="Times New Roman" w:cs="Times New Roman"/>
          <w:sz w:val="28"/>
          <w:szCs w:val="28"/>
          <w:lang w:val="uk-UA"/>
          <w:rPrChange w:id="538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>54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39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84. 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</w:rPr>
        <w:t>Зупинимось на цій моделі від виробника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4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41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ON</w:t>
      </w:r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42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proofErr w:type="spellStart"/>
      <w:r w:rsidR="00DE1160" w:rsidRPr="00092631">
        <w:rPr>
          <w:rFonts w:ascii="Times New Roman" w:hAnsi="Times New Roman" w:cs="Times New Roman"/>
          <w:sz w:val="28"/>
          <w:szCs w:val="28"/>
          <w:lang w:val="uk-UA"/>
          <w:rPrChange w:id="543" w:author="Slava Gubar" w:date="2019-04-29T13:1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Semiconductor</w:t>
      </w:r>
      <w:proofErr w:type="spellEnd"/>
      <w:r w:rsidR="00DE1160" w:rsidRPr="00092631">
        <w:rPr>
          <w:rFonts w:ascii="Times New Roman" w:hAnsi="Times New Roman" w:cs="Times New Roman"/>
          <w:sz w:val="28"/>
          <w:szCs w:val="28"/>
          <w:lang w:val="uk-UA"/>
        </w:rPr>
        <w:t>, так як вона є найбільш легкодоступною.</w:t>
      </w:r>
    </w:p>
    <w:p w14:paraId="74ACB401" w14:textId="2AF5F451" w:rsidR="00DE1160" w:rsidRPr="00092631" w:rsidRDefault="006B464F" w:rsidP="006B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  <w:rPrChange w:id="544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</w:pPr>
      <w:r w:rsidRPr="00092631">
        <w:rPr>
          <w:rFonts w:ascii="Times New Roman" w:hAnsi="Times New Roman" w:cs="Times New Roman"/>
          <w:sz w:val="28"/>
          <w:szCs w:val="28"/>
          <w:lang w:val="uk-UA"/>
          <w:rPrChange w:id="545" w:author="Slava Gubar" w:date="2019-04-29T13:16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>Перелік компонентів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1769"/>
        <w:gridCol w:w="1243"/>
        <w:gridCol w:w="4348"/>
      </w:tblGrid>
      <w:tr w:rsidR="00956CED" w:rsidRPr="00092631" w14:paraId="68FEABE4" w14:textId="77777777" w:rsidTr="00956CED">
        <w:tc>
          <w:tcPr>
            <w:tcW w:w="1877" w:type="dxa"/>
          </w:tcPr>
          <w:p w14:paraId="37AF8844" w14:textId="38AA9C18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4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4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  <w:t>Модель</w:t>
            </w:r>
          </w:p>
        </w:tc>
        <w:tc>
          <w:tcPr>
            <w:tcW w:w="2009" w:type="dxa"/>
          </w:tcPr>
          <w:p w14:paraId="640B7CBB" w14:textId="0433284D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4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4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  <w:t>Виробник</w:t>
            </w:r>
          </w:p>
        </w:tc>
        <w:tc>
          <w:tcPr>
            <w:tcW w:w="1801" w:type="dxa"/>
          </w:tcPr>
          <w:p w14:paraId="27BCFE95" w14:textId="399DD4CF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5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5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  <w:t>Кількість</w:t>
            </w:r>
          </w:p>
        </w:tc>
        <w:tc>
          <w:tcPr>
            <w:tcW w:w="3884" w:type="dxa"/>
          </w:tcPr>
          <w:p w14:paraId="187F5C25" w14:textId="76F9E3EF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5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5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</w:rPrChange>
              </w:rPr>
              <w:t>Посадкове місце</w:t>
            </w:r>
          </w:p>
        </w:tc>
      </w:tr>
      <w:tr w:rsidR="006B464F" w:rsidRPr="00092631" w14:paraId="1A930A38" w14:textId="77777777" w:rsidTr="00454F08">
        <w:tc>
          <w:tcPr>
            <w:tcW w:w="9571" w:type="dxa"/>
            <w:gridSpan w:val="4"/>
          </w:tcPr>
          <w:p w14:paraId="000D556E" w14:textId="39E78A4F" w:rsidR="006B464F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Мікросхеми</w:t>
            </w:r>
          </w:p>
        </w:tc>
      </w:tr>
      <w:tr w:rsidR="00956CED" w:rsidRPr="00092631" w14:paraId="13A2FC65" w14:textId="77777777" w:rsidTr="00956CED">
        <w:tc>
          <w:tcPr>
            <w:tcW w:w="1877" w:type="dxa"/>
          </w:tcPr>
          <w:p w14:paraId="15FBD519" w14:textId="02B1BEE9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5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5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LM311D</w:t>
            </w:r>
          </w:p>
        </w:tc>
        <w:tc>
          <w:tcPr>
            <w:tcW w:w="2009" w:type="dxa"/>
          </w:tcPr>
          <w:p w14:paraId="792ADD8A" w14:textId="77F5ABAF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5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5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Texas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5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5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Instruments</w:t>
            </w:r>
            <w:proofErr w:type="spellEnd"/>
          </w:p>
        </w:tc>
        <w:tc>
          <w:tcPr>
            <w:tcW w:w="1801" w:type="dxa"/>
          </w:tcPr>
          <w:p w14:paraId="7C81ED63" w14:textId="525AF4E4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6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6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</w:t>
            </w:r>
          </w:p>
        </w:tc>
        <w:tc>
          <w:tcPr>
            <w:tcW w:w="3884" w:type="dxa"/>
          </w:tcPr>
          <w:p w14:paraId="1F7CD924" w14:textId="58063CA0" w:rsidR="00DE1160" w:rsidRPr="00092631" w:rsidRDefault="00F16254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62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0250B699" wp14:editId="587A288C">
                  <wp:extent cx="1536100" cy="146685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894" cy="146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932" w:rsidRPr="00092631" w14:paraId="0C6AFA62" w14:textId="77777777" w:rsidTr="00956CED">
        <w:tc>
          <w:tcPr>
            <w:tcW w:w="1877" w:type="dxa"/>
          </w:tcPr>
          <w:p w14:paraId="2892A3C7" w14:textId="6AF06B01" w:rsidR="006B464F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6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6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CD4011B</w:t>
            </w:r>
          </w:p>
        </w:tc>
        <w:tc>
          <w:tcPr>
            <w:tcW w:w="2009" w:type="dxa"/>
          </w:tcPr>
          <w:p w14:paraId="1CA1CB28" w14:textId="29FAA3E9" w:rsidR="006B464F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6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6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Texas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6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6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Instruments</w:t>
            </w:r>
            <w:proofErr w:type="spellEnd"/>
          </w:p>
        </w:tc>
        <w:tc>
          <w:tcPr>
            <w:tcW w:w="1801" w:type="dxa"/>
          </w:tcPr>
          <w:p w14:paraId="05FB8A69" w14:textId="0671A7C6" w:rsidR="006B464F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6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7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</w:t>
            </w:r>
          </w:p>
        </w:tc>
        <w:tc>
          <w:tcPr>
            <w:tcW w:w="3884" w:type="dxa"/>
          </w:tcPr>
          <w:p w14:paraId="1DF99F8F" w14:textId="7C6F0448" w:rsidR="006B464F" w:rsidRPr="00092631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71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4A0431EC" wp14:editId="602246C4">
                  <wp:extent cx="1774093" cy="12287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581" cy="123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ED" w:rsidRPr="00092631" w14:paraId="238852D6" w14:textId="77777777" w:rsidTr="00956CED">
        <w:tc>
          <w:tcPr>
            <w:tcW w:w="1877" w:type="dxa"/>
          </w:tcPr>
          <w:p w14:paraId="6EB958A6" w14:textId="204CC4FC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7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7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CD4029B</w:t>
            </w:r>
          </w:p>
        </w:tc>
        <w:tc>
          <w:tcPr>
            <w:tcW w:w="2009" w:type="dxa"/>
          </w:tcPr>
          <w:p w14:paraId="578ACDB7" w14:textId="0F6EDEF0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7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Texas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7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7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Instruments</w:t>
            </w:r>
            <w:proofErr w:type="spellEnd"/>
          </w:p>
        </w:tc>
        <w:tc>
          <w:tcPr>
            <w:tcW w:w="1801" w:type="dxa"/>
          </w:tcPr>
          <w:p w14:paraId="0302D79A" w14:textId="513DFB58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7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7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2</w:t>
            </w:r>
          </w:p>
        </w:tc>
        <w:tc>
          <w:tcPr>
            <w:tcW w:w="3884" w:type="dxa"/>
          </w:tcPr>
          <w:p w14:paraId="1F15D490" w14:textId="054618B8" w:rsidR="00DE1160" w:rsidRPr="00092631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79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6D2F0057" wp14:editId="0E924ECA">
                  <wp:extent cx="1836325" cy="1158101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82" cy="115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ED" w:rsidRPr="00092631" w14:paraId="2FED4E80" w14:textId="77777777" w:rsidTr="00956CED">
        <w:tc>
          <w:tcPr>
            <w:tcW w:w="1877" w:type="dxa"/>
          </w:tcPr>
          <w:p w14:paraId="3FDEA0E7" w14:textId="6FC62A2C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8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8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CD4511B</w:t>
            </w:r>
          </w:p>
        </w:tc>
        <w:tc>
          <w:tcPr>
            <w:tcW w:w="2009" w:type="dxa"/>
          </w:tcPr>
          <w:p w14:paraId="5ACF8A7E" w14:textId="2B6B66FE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8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Texas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8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8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Instruments</w:t>
            </w:r>
            <w:proofErr w:type="spellEnd"/>
          </w:p>
        </w:tc>
        <w:tc>
          <w:tcPr>
            <w:tcW w:w="1801" w:type="dxa"/>
          </w:tcPr>
          <w:p w14:paraId="6700F609" w14:textId="51E04372" w:rsidR="00DE1160" w:rsidRPr="00092631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8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8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2</w:t>
            </w:r>
          </w:p>
        </w:tc>
        <w:tc>
          <w:tcPr>
            <w:tcW w:w="3884" w:type="dxa"/>
          </w:tcPr>
          <w:p w14:paraId="2AEBB78C" w14:textId="3DE88927" w:rsidR="00DE1160" w:rsidRPr="00092631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87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02D18ACB" wp14:editId="4192F5B2">
                  <wp:extent cx="1835150" cy="11582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158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ED" w:rsidRPr="00092631" w14:paraId="1ADC0338" w14:textId="77777777" w:rsidTr="0022049B">
        <w:tc>
          <w:tcPr>
            <w:tcW w:w="9571" w:type="dxa"/>
            <w:gridSpan w:val="4"/>
          </w:tcPr>
          <w:p w14:paraId="69F5EEEE" w14:textId="6B6E973D" w:rsidR="007035ED" w:rsidRPr="00092631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Конденсатори</w:t>
            </w:r>
          </w:p>
        </w:tc>
      </w:tr>
      <w:tr w:rsidR="00956CED" w:rsidRPr="00092631" w14:paraId="1BB25429" w14:textId="77777777" w:rsidTr="00956CED">
        <w:tc>
          <w:tcPr>
            <w:tcW w:w="1877" w:type="dxa"/>
          </w:tcPr>
          <w:p w14:paraId="05743E42" w14:textId="77777777" w:rsidR="00DE1160" w:rsidRPr="00092631" w:rsidRDefault="00DE1160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9" w:type="dxa"/>
          </w:tcPr>
          <w:p w14:paraId="57852552" w14:textId="32F13A35" w:rsidR="00DE1160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8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8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Yageo</w:t>
            </w:r>
            <w:proofErr w:type="spellEnd"/>
          </w:p>
        </w:tc>
        <w:tc>
          <w:tcPr>
            <w:tcW w:w="1801" w:type="dxa"/>
          </w:tcPr>
          <w:p w14:paraId="29F58F3C" w14:textId="6B52BF58" w:rsidR="00DE1160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9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9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4</w:t>
            </w:r>
          </w:p>
        </w:tc>
        <w:tc>
          <w:tcPr>
            <w:tcW w:w="3884" w:type="dxa"/>
          </w:tcPr>
          <w:p w14:paraId="4C84BF79" w14:textId="58BE1EDD" w:rsidR="0018488E" w:rsidRPr="00092631" w:rsidRDefault="00956CED" w:rsidP="00184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92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10B2F402" wp14:editId="336D051F">
                  <wp:extent cx="2179321" cy="1409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065" cy="14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88E" w:rsidRPr="00092631" w14:paraId="72367921" w14:textId="77777777" w:rsidTr="00956CED">
        <w:tc>
          <w:tcPr>
            <w:tcW w:w="1877" w:type="dxa"/>
          </w:tcPr>
          <w:p w14:paraId="67F20289" w14:textId="77777777" w:rsidR="0018488E" w:rsidRPr="00092631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9" w:type="dxa"/>
          </w:tcPr>
          <w:p w14:paraId="4A5828B8" w14:textId="12A17BE2" w:rsidR="0018488E" w:rsidRPr="00092631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9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9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Nichicon</w:t>
            </w:r>
            <w:proofErr w:type="spellEnd"/>
          </w:p>
        </w:tc>
        <w:tc>
          <w:tcPr>
            <w:tcW w:w="1801" w:type="dxa"/>
          </w:tcPr>
          <w:p w14:paraId="331F0AB6" w14:textId="7CBEE5C7" w:rsidR="0018488E" w:rsidRPr="00092631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59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9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</w:t>
            </w:r>
          </w:p>
        </w:tc>
        <w:tc>
          <w:tcPr>
            <w:tcW w:w="3884" w:type="dxa"/>
          </w:tcPr>
          <w:p w14:paraId="5D75D051" w14:textId="77777777" w:rsidR="0018488E" w:rsidRPr="00092631" w:rsidRDefault="00956CED" w:rsidP="00184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97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55682ACB" wp14:editId="47813E08">
                  <wp:extent cx="2262116" cy="1619250"/>
                  <wp:effectExtent l="0" t="0" r="508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432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AC939" w14:textId="35087888" w:rsidR="00B358EA" w:rsidRPr="00092631" w:rsidRDefault="00B358EA" w:rsidP="00184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598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2104C4DC" wp14:editId="75D95DF6">
                  <wp:extent cx="2605996" cy="893134"/>
                  <wp:effectExtent l="0" t="0" r="4445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359" cy="89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01" w:rsidRPr="00092631" w14:paraId="110A6B27" w14:textId="77777777" w:rsidTr="00A15FC5">
        <w:tc>
          <w:tcPr>
            <w:tcW w:w="9571" w:type="dxa"/>
            <w:gridSpan w:val="4"/>
          </w:tcPr>
          <w:p w14:paraId="336050D9" w14:textId="7B8982FB" w:rsidR="00304B01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Резистори</w:t>
            </w:r>
          </w:p>
        </w:tc>
      </w:tr>
      <w:tr w:rsidR="00956CED" w:rsidRPr="00092631" w14:paraId="3002EB14" w14:textId="77777777" w:rsidTr="00956CED">
        <w:tc>
          <w:tcPr>
            <w:tcW w:w="1877" w:type="dxa"/>
          </w:tcPr>
          <w:p w14:paraId="4C5087C4" w14:textId="77777777" w:rsidR="00304B01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9" w:type="dxa"/>
          </w:tcPr>
          <w:p w14:paraId="48754B29" w14:textId="7F5E51ED" w:rsidR="00304B01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59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Yageo</w:t>
            </w:r>
            <w:proofErr w:type="spellEnd"/>
          </w:p>
        </w:tc>
        <w:tc>
          <w:tcPr>
            <w:tcW w:w="1801" w:type="dxa"/>
          </w:tcPr>
          <w:p w14:paraId="56D13F62" w14:textId="6572E28C" w:rsidR="00304B01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884" w:type="dxa"/>
          </w:tcPr>
          <w:p w14:paraId="34796420" w14:textId="20E90E9F" w:rsidR="00304B01" w:rsidRPr="00092631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00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27E2A5A2" wp14:editId="48688DCC">
                  <wp:extent cx="2115792" cy="11144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8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01" w:rsidRPr="00092631" w14:paraId="12AF7391" w14:textId="77777777" w:rsidTr="00B4693B">
        <w:tc>
          <w:tcPr>
            <w:tcW w:w="9571" w:type="dxa"/>
            <w:gridSpan w:val="4"/>
          </w:tcPr>
          <w:p w14:paraId="4F1FD15B" w14:textId="4AA900B7" w:rsidR="00304B01" w:rsidRPr="0009263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Підлаштовні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резистори</w:t>
            </w:r>
          </w:p>
        </w:tc>
      </w:tr>
      <w:tr w:rsidR="00956CED" w:rsidRPr="00092631" w14:paraId="7FCDA0E1" w14:textId="77777777" w:rsidTr="00956CED">
        <w:tc>
          <w:tcPr>
            <w:tcW w:w="1877" w:type="dxa"/>
          </w:tcPr>
          <w:p w14:paraId="79CCDF5A" w14:textId="2453588F" w:rsidR="00304B01" w:rsidRPr="00092631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3296W</w:t>
            </w:r>
          </w:p>
        </w:tc>
        <w:tc>
          <w:tcPr>
            <w:tcW w:w="2009" w:type="dxa"/>
          </w:tcPr>
          <w:p w14:paraId="43A17ABA" w14:textId="2F67EAA1" w:rsidR="00304B01" w:rsidRPr="00092631" w:rsidRDefault="00DA436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0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0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Bourns</w:t>
            </w:r>
            <w:proofErr w:type="spellEnd"/>
          </w:p>
        </w:tc>
        <w:tc>
          <w:tcPr>
            <w:tcW w:w="1801" w:type="dxa"/>
          </w:tcPr>
          <w:p w14:paraId="24EE154D" w14:textId="40A0DCEF" w:rsidR="00304B01" w:rsidRPr="00092631" w:rsidRDefault="00DA436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0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0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</w:t>
            </w:r>
          </w:p>
        </w:tc>
        <w:tc>
          <w:tcPr>
            <w:tcW w:w="3884" w:type="dxa"/>
          </w:tcPr>
          <w:p w14:paraId="5CB3FBBE" w14:textId="648D5B68" w:rsidR="00304B01" w:rsidRPr="00092631" w:rsidRDefault="00DA436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05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1DF890C1" wp14:editId="438D19B3">
                  <wp:extent cx="2071318" cy="2143125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39" cy="214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365" w:rsidRPr="00092631" w14:paraId="5812284B" w14:textId="77777777" w:rsidTr="00F63103">
        <w:tc>
          <w:tcPr>
            <w:tcW w:w="9571" w:type="dxa"/>
            <w:gridSpan w:val="4"/>
          </w:tcPr>
          <w:p w14:paraId="102E3774" w14:textId="5CFB4DA6" w:rsidR="00DA4365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Транзистори</w:t>
            </w:r>
          </w:p>
        </w:tc>
      </w:tr>
      <w:tr w:rsidR="00956CED" w:rsidRPr="00092631" w14:paraId="75B1F1E3" w14:textId="77777777" w:rsidTr="00956CED">
        <w:tc>
          <w:tcPr>
            <w:tcW w:w="1877" w:type="dxa"/>
          </w:tcPr>
          <w:p w14:paraId="71E7F5B6" w14:textId="12268855" w:rsidR="00304B01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0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0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lastRenderedPageBreak/>
              <w:t>BC846</w:t>
            </w:r>
          </w:p>
        </w:tc>
        <w:tc>
          <w:tcPr>
            <w:tcW w:w="2009" w:type="dxa"/>
          </w:tcPr>
          <w:p w14:paraId="6ACA387B" w14:textId="6B48F0C7" w:rsidR="00304B01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0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0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Nexperia</w:t>
            </w:r>
            <w:proofErr w:type="spellEnd"/>
          </w:p>
        </w:tc>
        <w:tc>
          <w:tcPr>
            <w:tcW w:w="1801" w:type="dxa"/>
          </w:tcPr>
          <w:p w14:paraId="6AE5C024" w14:textId="684A0291" w:rsidR="00304B01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10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11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2</w:t>
            </w:r>
          </w:p>
        </w:tc>
        <w:tc>
          <w:tcPr>
            <w:tcW w:w="3884" w:type="dxa"/>
          </w:tcPr>
          <w:p w14:paraId="0B090FDB" w14:textId="21CFAF7B" w:rsidR="00304B01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12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378BD06F" wp14:editId="0C90B61E">
                  <wp:extent cx="2326545" cy="23907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24" cy="23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156" w:rsidRPr="00092631" w14:paraId="1E7F1E3E" w14:textId="77777777" w:rsidTr="00956CED">
        <w:tc>
          <w:tcPr>
            <w:tcW w:w="1877" w:type="dxa"/>
          </w:tcPr>
          <w:p w14:paraId="43552FEB" w14:textId="5EFDAFF2" w:rsidR="00773156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1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1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MMBF5484</w:t>
            </w:r>
          </w:p>
        </w:tc>
        <w:tc>
          <w:tcPr>
            <w:tcW w:w="2009" w:type="dxa"/>
          </w:tcPr>
          <w:p w14:paraId="361C293B" w14:textId="52A44BBA" w:rsidR="00773156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1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1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ON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1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Semiconductor</w:t>
            </w:r>
            <w:proofErr w:type="spellEnd"/>
          </w:p>
        </w:tc>
        <w:tc>
          <w:tcPr>
            <w:tcW w:w="1801" w:type="dxa"/>
          </w:tcPr>
          <w:p w14:paraId="7166949F" w14:textId="03F9F890" w:rsidR="00773156" w:rsidRPr="0009263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18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19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1</w:t>
            </w:r>
          </w:p>
        </w:tc>
        <w:tc>
          <w:tcPr>
            <w:tcW w:w="3884" w:type="dxa"/>
          </w:tcPr>
          <w:p w14:paraId="07608FF3" w14:textId="60602F75" w:rsidR="00773156" w:rsidRPr="00092631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20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21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2162E7B9" wp14:editId="5880CDB3">
                  <wp:extent cx="2329180" cy="239014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180" cy="239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ED" w:rsidRPr="00092631" w14:paraId="70943853" w14:textId="77777777" w:rsidTr="004C1258">
        <w:tc>
          <w:tcPr>
            <w:tcW w:w="9571" w:type="dxa"/>
            <w:gridSpan w:val="4"/>
          </w:tcPr>
          <w:p w14:paraId="444A470B" w14:textId="5B67F3CC" w:rsidR="00956CED" w:rsidRPr="00092631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Семисегментні індикатори</w:t>
            </w:r>
          </w:p>
        </w:tc>
      </w:tr>
      <w:tr w:rsidR="00956CED" w:rsidRPr="00092631" w14:paraId="0DF8D0C2" w14:textId="77777777" w:rsidTr="00956CED">
        <w:tc>
          <w:tcPr>
            <w:tcW w:w="1877" w:type="dxa"/>
          </w:tcPr>
          <w:p w14:paraId="7D28AEAD" w14:textId="361DABA9" w:rsidR="00956CED" w:rsidRPr="00092631" w:rsidRDefault="00C76932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22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23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LEDS3632AUR1C</w:t>
            </w:r>
          </w:p>
        </w:tc>
        <w:tc>
          <w:tcPr>
            <w:tcW w:w="2009" w:type="dxa"/>
          </w:tcPr>
          <w:p w14:paraId="1CC220E1" w14:textId="1008C99E" w:rsidR="00956CED" w:rsidRPr="00092631" w:rsidRDefault="00C76932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:rPrChange w:id="624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25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Wayjun</w:t>
            </w:r>
            <w:proofErr w:type="spellEnd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26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proofErr w:type="spellStart"/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  <w:rPrChange w:id="627" w:author="Slava Gubar" w:date="2019-04-29T13:16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>Technology</w:t>
            </w:r>
            <w:proofErr w:type="spellEnd"/>
          </w:p>
        </w:tc>
        <w:tc>
          <w:tcPr>
            <w:tcW w:w="1801" w:type="dxa"/>
          </w:tcPr>
          <w:p w14:paraId="5E741F4B" w14:textId="3E00B160" w:rsidR="00956CED" w:rsidRPr="00092631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2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4" w:type="dxa"/>
          </w:tcPr>
          <w:p w14:paraId="5F894750" w14:textId="77777777" w:rsidR="00956CED" w:rsidRPr="00092631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28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3504FE17" wp14:editId="32DB0C60">
                  <wp:extent cx="2865700" cy="11239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10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16BFF" w14:textId="788BC852" w:rsidR="00C76932" w:rsidRPr="00092631" w:rsidRDefault="00C76932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9263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  <w:rPrChange w:id="629" w:author="Slava Gubar" w:date="2019-04-29T13:16:00Z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</w:rPrChange>
              </w:rPr>
              <w:drawing>
                <wp:inline distT="0" distB="0" distL="0" distR="0" wp14:anchorId="2590DCA4" wp14:editId="3C376678">
                  <wp:extent cx="1950895" cy="2491825"/>
                  <wp:effectExtent l="0" t="381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53427" cy="249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EBC21" w14:textId="5A186377" w:rsidR="00DE1160" w:rsidRPr="00092631" w:rsidRDefault="00DE1160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AEFED" w14:textId="77777777" w:rsidR="00A762A9" w:rsidRPr="00092631" w:rsidRDefault="00A762A9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306E6" w14:textId="77777777" w:rsidR="00A762A9" w:rsidRPr="00092631" w:rsidRDefault="00A762A9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  <w:rPrChange w:id="630" w:author="Slava Gubar" w:date="2019-04-29T13:16:00Z">
            <w:rPr>
              <w:rFonts w:ascii="Times New Roman" w:hAnsi="Times New Roman" w:cs="Times New Roman"/>
              <w:sz w:val="28"/>
              <w:szCs w:val="28"/>
            </w:rPr>
          </w:rPrChange>
        </w:rPr>
      </w:pPr>
    </w:p>
    <w:sectPr w:rsidR="00A762A9" w:rsidRPr="0009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5" w:author="Slava Gubar" w:date="2019-04-29T13:21:00Z" w:initials="SG">
    <w:p w14:paraId="2F6BE221" w14:textId="4F7530FF" w:rsidR="00092631" w:rsidRPr="00092631" w:rsidRDefault="00092631">
      <w:pPr>
        <w:pStyle w:val="CommentText"/>
        <w:rPr>
          <w:lang w:val="uk-UA"/>
        </w:rPr>
      </w:pPr>
      <w:r>
        <w:rPr>
          <w:rStyle w:val="CommentReference"/>
        </w:rPr>
        <w:annotationRef/>
      </w:r>
      <w:r>
        <w:rPr>
          <w:lang w:val="uk-UA"/>
        </w:rPr>
        <w:t>Чому безпосередньо ці параметри були вибрані як головні, чому вони важливі для Вашого вибору</w:t>
      </w:r>
      <w:bookmarkStart w:id="200" w:name="_GoBack"/>
      <w:bookmarkEnd w:id="200"/>
      <w:r>
        <w:rPr>
          <w:lang w:val="uk-U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6BE2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6BE221" w16cid:durableId="207178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lava Gubar">
    <w15:presenceInfo w15:providerId="Windows Live" w15:userId="d1785c298f1b01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7B8"/>
    <w:rsid w:val="00006432"/>
    <w:rsid w:val="000457B8"/>
    <w:rsid w:val="00092631"/>
    <w:rsid w:val="000D4A5D"/>
    <w:rsid w:val="000E0010"/>
    <w:rsid w:val="001031DA"/>
    <w:rsid w:val="00115DB5"/>
    <w:rsid w:val="00124DB7"/>
    <w:rsid w:val="00132648"/>
    <w:rsid w:val="0014607A"/>
    <w:rsid w:val="001618BB"/>
    <w:rsid w:val="0018221C"/>
    <w:rsid w:val="0018488E"/>
    <w:rsid w:val="001F3953"/>
    <w:rsid w:val="00226E95"/>
    <w:rsid w:val="002715D5"/>
    <w:rsid w:val="00274FBC"/>
    <w:rsid w:val="0028754B"/>
    <w:rsid w:val="002A469A"/>
    <w:rsid w:val="002A54C6"/>
    <w:rsid w:val="002E7701"/>
    <w:rsid w:val="002E7E30"/>
    <w:rsid w:val="003013DD"/>
    <w:rsid w:val="00304B01"/>
    <w:rsid w:val="0037365B"/>
    <w:rsid w:val="00396942"/>
    <w:rsid w:val="003A6875"/>
    <w:rsid w:val="003E1DA7"/>
    <w:rsid w:val="00422FFA"/>
    <w:rsid w:val="004548A1"/>
    <w:rsid w:val="00486C91"/>
    <w:rsid w:val="004A0997"/>
    <w:rsid w:val="004D01AC"/>
    <w:rsid w:val="004E40E8"/>
    <w:rsid w:val="005A0583"/>
    <w:rsid w:val="005A52FD"/>
    <w:rsid w:val="005B1955"/>
    <w:rsid w:val="006250B6"/>
    <w:rsid w:val="00637211"/>
    <w:rsid w:val="006708F5"/>
    <w:rsid w:val="006B464F"/>
    <w:rsid w:val="006F49B0"/>
    <w:rsid w:val="007035ED"/>
    <w:rsid w:val="00734804"/>
    <w:rsid w:val="0073655B"/>
    <w:rsid w:val="00736DCE"/>
    <w:rsid w:val="00744B45"/>
    <w:rsid w:val="00773156"/>
    <w:rsid w:val="007828DC"/>
    <w:rsid w:val="007A79A9"/>
    <w:rsid w:val="007B327D"/>
    <w:rsid w:val="00814EE5"/>
    <w:rsid w:val="008511D3"/>
    <w:rsid w:val="008D13D4"/>
    <w:rsid w:val="00901953"/>
    <w:rsid w:val="00924471"/>
    <w:rsid w:val="00956CED"/>
    <w:rsid w:val="00965680"/>
    <w:rsid w:val="00972880"/>
    <w:rsid w:val="009F246E"/>
    <w:rsid w:val="00A25463"/>
    <w:rsid w:val="00A41B5F"/>
    <w:rsid w:val="00A42F0D"/>
    <w:rsid w:val="00A65585"/>
    <w:rsid w:val="00A7571A"/>
    <w:rsid w:val="00A762A9"/>
    <w:rsid w:val="00AB46A7"/>
    <w:rsid w:val="00AD450E"/>
    <w:rsid w:val="00AD550F"/>
    <w:rsid w:val="00B358EA"/>
    <w:rsid w:val="00B5772A"/>
    <w:rsid w:val="00B6028F"/>
    <w:rsid w:val="00B9111A"/>
    <w:rsid w:val="00BE3F2A"/>
    <w:rsid w:val="00C142CE"/>
    <w:rsid w:val="00C1522D"/>
    <w:rsid w:val="00C3613A"/>
    <w:rsid w:val="00C42118"/>
    <w:rsid w:val="00C46FAA"/>
    <w:rsid w:val="00C76932"/>
    <w:rsid w:val="00C97811"/>
    <w:rsid w:val="00CA1516"/>
    <w:rsid w:val="00CF09BF"/>
    <w:rsid w:val="00D15B94"/>
    <w:rsid w:val="00D17794"/>
    <w:rsid w:val="00D42B43"/>
    <w:rsid w:val="00DA4365"/>
    <w:rsid w:val="00DE1160"/>
    <w:rsid w:val="00DE4B8F"/>
    <w:rsid w:val="00E13475"/>
    <w:rsid w:val="00E3222A"/>
    <w:rsid w:val="00E4228D"/>
    <w:rsid w:val="00E42658"/>
    <w:rsid w:val="00E82FB3"/>
    <w:rsid w:val="00ED4AE6"/>
    <w:rsid w:val="00F04F0A"/>
    <w:rsid w:val="00F16254"/>
    <w:rsid w:val="00F62AB4"/>
    <w:rsid w:val="00FD74E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C63D"/>
  <w15:docId w15:val="{E3A14161-917E-5F4E-B1EE-71BBE718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28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7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2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B7A4D-1CB6-114A-8DE7-1D1ECAA5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Острянко</dc:creator>
  <cp:lastModifiedBy>Slava Gubar</cp:lastModifiedBy>
  <cp:revision>16</cp:revision>
  <dcterms:created xsi:type="dcterms:W3CDTF">2019-03-25T22:10:00Z</dcterms:created>
  <dcterms:modified xsi:type="dcterms:W3CDTF">2019-04-29T10:25:00Z</dcterms:modified>
</cp:coreProperties>
</file>