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2C633" w14:textId="77777777" w:rsidR="00B0332B" w:rsidRDefault="00FD7A38">
      <w:pPr>
        <w:pStyle w:val="Heading1"/>
        <w:spacing w:before="59"/>
        <w:ind w:left="2902" w:right="2492" w:firstLine="0"/>
        <w:jc w:val="center"/>
      </w:pPr>
      <w:r>
        <w:t>Технічне завдання на</w:t>
      </w:r>
      <w:r>
        <w:rPr>
          <w:spacing w:val="-15"/>
        </w:rPr>
        <w:t xml:space="preserve"> </w:t>
      </w:r>
      <w:r>
        <w:t>проектування</w:t>
      </w:r>
    </w:p>
    <w:p w14:paraId="430A6FD0" w14:textId="77777777" w:rsidR="00B0332B" w:rsidRDefault="00B0332B">
      <w:pPr>
        <w:pStyle w:val="BodyText"/>
        <w:spacing w:before="11"/>
        <w:ind w:left="0" w:firstLine="0"/>
        <w:jc w:val="left"/>
        <w:rPr>
          <w:b/>
          <w:sz w:val="27"/>
        </w:rPr>
      </w:pPr>
    </w:p>
    <w:p w14:paraId="02705DE0" w14:textId="77777777" w:rsidR="00B0332B" w:rsidRDefault="00FD7A38">
      <w:pPr>
        <w:pStyle w:val="ListParagraph"/>
        <w:numPr>
          <w:ilvl w:val="0"/>
          <w:numId w:val="2"/>
        </w:numPr>
        <w:tabs>
          <w:tab w:val="left" w:pos="1239"/>
        </w:tabs>
        <w:ind w:hanging="425"/>
        <w:jc w:val="both"/>
        <w:rPr>
          <w:b/>
          <w:sz w:val="28"/>
        </w:rPr>
      </w:pPr>
      <w:r>
        <w:rPr>
          <w:b/>
          <w:sz w:val="28"/>
        </w:rPr>
        <w:t>Найменування та галузь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використання</w:t>
      </w:r>
    </w:p>
    <w:p w14:paraId="2BCE0FA7" w14:textId="77777777" w:rsidR="00B0332B" w:rsidRDefault="0067421E">
      <w:pPr>
        <w:pStyle w:val="BodyText"/>
        <w:spacing w:line="360" w:lineRule="auto"/>
        <w:ind w:right="115"/>
      </w:pPr>
      <w:r w:rsidRPr="0067421E">
        <w:t>Цифровий індикатор напруги. Пристрій належить до області вимірювальних пристроїв. Може використовуватись як у домашніх умовах так і у виробництві  будь-якого спрямування, задля забезпечення можливості вимірювання напруги в електричних ланцюгах.</w:t>
      </w:r>
    </w:p>
    <w:p w14:paraId="1B3B32C5" w14:textId="77777777" w:rsidR="00B0332B" w:rsidRDefault="00FD7A38">
      <w:pPr>
        <w:pStyle w:val="Heading1"/>
        <w:numPr>
          <w:ilvl w:val="0"/>
          <w:numId w:val="2"/>
        </w:numPr>
        <w:tabs>
          <w:tab w:val="left" w:pos="1239"/>
        </w:tabs>
        <w:spacing w:before="1"/>
        <w:ind w:hanging="425"/>
        <w:jc w:val="both"/>
      </w:pPr>
      <w:r>
        <w:t>Підстава для</w:t>
      </w:r>
      <w:r>
        <w:rPr>
          <w:spacing w:val="-1"/>
        </w:rPr>
        <w:t xml:space="preserve"> </w:t>
      </w:r>
      <w:r>
        <w:t>розробки</w:t>
      </w:r>
    </w:p>
    <w:p w14:paraId="4917636B" w14:textId="77777777" w:rsidR="00B0332B" w:rsidRDefault="00FD7A38">
      <w:pPr>
        <w:pStyle w:val="BodyText"/>
        <w:spacing w:before="158" w:line="362" w:lineRule="auto"/>
        <w:ind w:right="118"/>
      </w:pPr>
      <w:r>
        <w:t>Підставою для проведення курсового проекту є завдання, що видане викладачем згідно учбового плану на 6 семестр.</w:t>
      </w:r>
    </w:p>
    <w:p w14:paraId="214DCE06" w14:textId="77777777" w:rsidR="00B0332B" w:rsidRDefault="00FD7A38">
      <w:pPr>
        <w:pStyle w:val="Heading1"/>
        <w:numPr>
          <w:ilvl w:val="0"/>
          <w:numId w:val="2"/>
        </w:numPr>
        <w:tabs>
          <w:tab w:val="left" w:pos="1239"/>
        </w:tabs>
        <w:spacing w:line="314" w:lineRule="exact"/>
        <w:ind w:hanging="425"/>
        <w:jc w:val="both"/>
      </w:pPr>
      <w:r>
        <w:t>Мета і призначення</w:t>
      </w:r>
      <w:r>
        <w:rPr>
          <w:spacing w:val="-1"/>
        </w:rPr>
        <w:t xml:space="preserve"> </w:t>
      </w:r>
      <w:r>
        <w:t>розробки</w:t>
      </w:r>
    </w:p>
    <w:p w14:paraId="40E580F7" w14:textId="77777777" w:rsidR="0067421E" w:rsidRDefault="0067421E">
      <w:pPr>
        <w:pStyle w:val="BodyText"/>
        <w:spacing w:before="0" w:line="362" w:lineRule="auto"/>
        <w:ind w:right="118"/>
      </w:pPr>
      <w:r w:rsidRPr="0067421E">
        <w:t>Розробка недорогого, портативного цифрового індикатора напруги.</w:t>
      </w:r>
    </w:p>
    <w:p w14:paraId="3F9153D4" w14:textId="77777777" w:rsidR="00B0332B" w:rsidRPr="00BB2776" w:rsidRDefault="00FD7A38">
      <w:pPr>
        <w:pStyle w:val="BodyText"/>
        <w:spacing w:before="0" w:line="362" w:lineRule="auto"/>
        <w:ind w:right="118"/>
      </w:pPr>
      <w:r>
        <w:t xml:space="preserve">Пристрій призначається для визначення у польових </w:t>
      </w:r>
      <w:r w:rsidR="0067421E">
        <w:t xml:space="preserve">або побутових </w:t>
      </w:r>
      <w:r>
        <w:t>умовах</w:t>
      </w:r>
      <w:r w:rsidR="0067421E">
        <w:t xml:space="preserve"> рівня</w:t>
      </w:r>
      <w:r w:rsidR="008816DD">
        <w:t xml:space="preserve"> напруги в еле</w:t>
      </w:r>
      <w:r w:rsidR="00BB2776">
        <w:t>ктричних ланцюгах</w:t>
      </w:r>
      <w:r w:rsidR="00BB2776">
        <w:rPr>
          <w:lang w:val="ru-RU"/>
        </w:rPr>
        <w:t xml:space="preserve"> </w:t>
      </w:r>
      <w:proofErr w:type="spellStart"/>
      <w:r w:rsidR="00BB2776">
        <w:rPr>
          <w:lang w:val="ru-RU"/>
        </w:rPr>
        <w:t>або</w:t>
      </w:r>
      <w:proofErr w:type="spellEnd"/>
      <w:r w:rsidR="00BB2776">
        <w:rPr>
          <w:lang w:val="ru-RU"/>
        </w:rPr>
        <w:t xml:space="preserve"> </w:t>
      </w:r>
      <w:r w:rsidR="00195A9E">
        <w:rPr>
          <w:lang w:val="ru-RU"/>
        </w:rPr>
        <w:t xml:space="preserve">на </w:t>
      </w:r>
      <w:proofErr w:type="spellStart"/>
      <w:r w:rsidR="00195A9E">
        <w:rPr>
          <w:lang w:val="ru-RU"/>
        </w:rPr>
        <w:t>клемах</w:t>
      </w:r>
      <w:proofErr w:type="spellEnd"/>
      <w:r w:rsidR="00195A9E">
        <w:rPr>
          <w:lang w:val="ru-RU"/>
        </w:rPr>
        <w:t xml:space="preserve"> </w:t>
      </w:r>
      <w:proofErr w:type="spellStart"/>
      <w:r w:rsidR="00195A9E">
        <w:rPr>
          <w:lang w:val="ru-RU"/>
        </w:rPr>
        <w:t>елемент</w:t>
      </w:r>
      <w:r w:rsidR="00195A9E">
        <w:t>ів</w:t>
      </w:r>
      <w:proofErr w:type="spellEnd"/>
      <w:r w:rsidR="00195A9E">
        <w:t xml:space="preserve"> живлення, таких як батареї та акумулятори.</w:t>
      </w:r>
    </w:p>
    <w:p w14:paraId="4549CC86" w14:textId="77777777" w:rsidR="00B0332B" w:rsidRDefault="00FD7A38">
      <w:pPr>
        <w:pStyle w:val="Heading1"/>
        <w:numPr>
          <w:ilvl w:val="0"/>
          <w:numId w:val="2"/>
        </w:numPr>
        <w:tabs>
          <w:tab w:val="left" w:pos="1239"/>
        </w:tabs>
        <w:spacing w:line="314" w:lineRule="exact"/>
        <w:ind w:hanging="425"/>
        <w:jc w:val="both"/>
      </w:pPr>
      <w:r>
        <w:t>Джерело</w:t>
      </w:r>
      <w:r>
        <w:rPr>
          <w:spacing w:val="-1"/>
        </w:rPr>
        <w:t xml:space="preserve"> </w:t>
      </w:r>
      <w:r>
        <w:t>розробки</w:t>
      </w:r>
    </w:p>
    <w:p w14:paraId="3B3808B9" w14:textId="77777777" w:rsidR="00B0332B" w:rsidRPr="0067421E" w:rsidRDefault="00FD7A38">
      <w:pPr>
        <w:pStyle w:val="BodyText"/>
        <w:spacing w:before="155" w:line="360" w:lineRule="auto"/>
        <w:ind w:right="116"/>
      </w:pPr>
      <w:r>
        <w:t>Враховуючи те, що дана тема проекту розробляється не вперше, в якості джерела розробки береться розроблений раніше проект. В якості допоміжного матеріалу взято статтю “</w:t>
      </w:r>
      <w:r w:rsidR="0067421E" w:rsidRPr="0067421E">
        <w:t xml:space="preserve"> ЦИФРОВОЙ ИНДИКАТОР НАПРЯЖЕНИЯ</w:t>
      </w:r>
      <w:r>
        <w:t>” на сайті</w:t>
      </w:r>
      <w:r w:rsidR="0067421E">
        <w:t xml:space="preserve"> </w:t>
      </w:r>
      <w:r w:rsidR="0067421E" w:rsidRPr="0067421E">
        <w:t>http://www.irls.narod.ru</w:t>
      </w:r>
      <w:r w:rsidR="0067421E">
        <w:t>.</w:t>
      </w:r>
    </w:p>
    <w:p w14:paraId="6FB36517" w14:textId="77777777" w:rsidR="00B0332B" w:rsidRDefault="00FD7A38">
      <w:pPr>
        <w:pStyle w:val="Heading1"/>
        <w:numPr>
          <w:ilvl w:val="0"/>
          <w:numId w:val="2"/>
        </w:numPr>
        <w:tabs>
          <w:tab w:val="left" w:pos="1239"/>
        </w:tabs>
        <w:spacing w:before="1"/>
        <w:ind w:hanging="425"/>
        <w:jc w:val="both"/>
      </w:pPr>
      <w:r>
        <w:t>Технічні</w:t>
      </w:r>
      <w:r>
        <w:rPr>
          <w:spacing w:val="-1"/>
        </w:rPr>
        <w:t xml:space="preserve"> </w:t>
      </w:r>
      <w:r>
        <w:t>вимоги</w:t>
      </w:r>
    </w:p>
    <w:p w14:paraId="503A12EC" w14:textId="77777777" w:rsidR="00B0332B" w:rsidRDefault="00FD7A38">
      <w:pPr>
        <w:pStyle w:val="ListParagraph"/>
        <w:numPr>
          <w:ilvl w:val="1"/>
          <w:numId w:val="2"/>
        </w:numPr>
        <w:tabs>
          <w:tab w:val="left" w:pos="1309"/>
        </w:tabs>
        <w:spacing w:before="163"/>
        <w:ind w:hanging="495"/>
        <w:rPr>
          <w:b/>
          <w:sz w:val="28"/>
        </w:rPr>
      </w:pPr>
      <w:r>
        <w:rPr>
          <w:b/>
          <w:sz w:val="28"/>
        </w:rPr>
        <w:t>Склад виробу й вимоги до пристрою, що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розробляється.</w:t>
      </w:r>
    </w:p>
    <w:p w14:paraId="5EF4D368" w14:textId="77777777" w:rsidR="00B0332B" w:rsidRDefault="00FD7A38">
      <w:pPr>
        <w:pStyle w:val="BodyText"/>
        <w:spacing w:before="158" w:line="362" w:lineRule="auto"/>
        <w:jc w:val="left"/>
      </w:pPr>
      <w:r>
        <w:t>Пристрій являє собою моноблочну конструкцію, яка містить</w:t>
      </w:r>
      <w:r w:rsidR="0067421E">
        <w:t xml:space="preserve"> в своєму складі два світлодіодні </w:t>
      </w:r>
      <w:proofErr w:type="spellStart"/>
      <w:r w:rsidR="0067421E">
        <w:t>семисегментні</w:t>
      </w:r>
      <w:proofErr w:type="spellEnd"/>
      <w:r w:rsidR="0067421E">
        <w:t xml:space="preserve"> індикатори</w:t>
      </w:r>
      <w:r>
        <w:t>,</w:t>
      </w:r>
      <w:r w:rsidR="0067421E">
        <w:t xml:space="preserve"> які відображають </w:t>
      </w:r>
      <w:r w:rsidR="00597D97">
        <w:t>значення виміряної напруги та вхід, за допомогою якого відбувається підключення до електричних ланцюгів.</w:t>
      </w:r>
    </w:p>
    <w:p w14:paraId="715F174B" w14:textId="77777777" w:rsidR="00B0332B" w:rsidRDefault="00FD7A38">
      <w:pPr>
        <w:pStyle w:val="Heading1"/>
        <w:numPr>
          <w:ilvl w:val="1"/>
          <w:numId w:val="2"/>
        </w:numPr>
        <w:tabs>
          <w:tab w:val="left" w:pos="1239"/>
        </w:tabs>
        <w:spacing w:line="314" w:lineRule="exact"/>
        <w:ind w:left="1238" w:hanging="425"/>
      </w:pPr>
      <w:r>
        <w:t>Показники</w:t>
      </w:r>
      <w:r>
        <w:rPr>
          <w:spacing w:val="-1"/>
        </w:rPr>
        <w:t xml:space="preserve"> </w:t>
      </w:r>
      <w:r>
        <w:t>призначення.</w:t>
      </w:r>
    </w:p>
    <w:p w14:paraId="680D8244" w14:textId="77777777" w:rsidR="00B0332B" w:rsidRDefault="00FD7A38">
      <w:pPr>
        <w:pStyle w:val="BodyText"/>
        <w:ind w:left="814" w:firstLine="0"/>
        <w:jc w:val="left"/>
      </w:pPr>
      <w:r>
        <w:t>Пристрій повинен забезпечувати:</w:t>
      </w:r>
    </w:p>
    <w:p w14:paraId="694B6BCD" w14:textId="77777777" w:rsidR="00B0332B" w:rsidRDefault="00FD7A38">
      <w:pPr>
        <w:pStyle w:val="ListParagraph"/>
        <w:numPr>
          <w:ilvl w:val="0"/>
          <w:numId w:val="1"/>
        </w:numPr>
        <w:tabs>
          <w:tab w:val="left" w:pos="1238"/>
          <w:tab w:val="left" w:pos="1239"/>
        </w:tabs>
        <w:spacing w:before="162"/>
        <w:ind w:left="1238" w:hanging="425"/>
        <w:rPr>
          <w:sz w:val="28"/>
        </w:rPr>
      </w:pPr>
      <w:r>
        <w:rPr>
          <w:sz w:val="28"/>
        </w:rPr>
        <w:t>цифрову обробку результатів</w:t>
      </w:r>
      <w:r>
        <w:rPr>
          <w:spacing w:val="-2"/>
          <w:sz w:val="28"/>
        </w:rPr>
        <w:t xml:space="preserve"> </w:t>
      </w:r>
      <w:r>
        <w:rPr>
          <w:sz w:val="28"/>
        </w:rPr>
        <w:t>вимірювання</w:t>
      </w:r>
    </w:p>
    <w:p w14:paraId="0D739668" w14:textId="77777777" w:rsidR="00B0332B" w:rsidRPr="00597D97" w:rsidRDefault="00597D97" w:rsidP="00597D97">
      <w:pPr>
        <w:pStyle w:val="ListParagraph"/>
        <w:numPr>
          <w:ilvl w:val="0"/>
          <w:numId w:val="1"/>
        </w:numPr>
        <w:tabs>
          <w:tab w:val="left" w:pos="1238"/>
          <w:tab w:val="left" w:pos="1239"/>
        </w:tabs>
        <w:spacing w:before="156"/>
        <w:ind w:left="1238" w:hanging="425"/>
        <w:rPr>
          <w:sz w:val="28"/>
        </w:rPr>
      </w:pPr>
      <w:r>
        <w:rPr>
          <w:sz w:val="28"/>
        </w:rPr>
        <w:t>діапазон вимі</w:t>
      </w:r>
      <w:r w:rsidR="00CC02BB">
        <w:rPr>
          <w:sz w:val="28"/>
        </w:rPr>
        <w:t>рювання вхідної напруги 0..7 В</w:t>
      </w:r>
    </w:p>
    <w:p w14:paraId="265DBBB8" w14:textId="77777777" w:rsidR="00B0332B" w:rsidRDefault="00FD7A38">
      <w:pPr>
        <w:pStyle w:val="Heading1"/>
        <w:numPr>
          <w:ilvl w:val="1"/>
          <w:numId w:val="2"/>
        </w:numPr>
        <w:tabs>
          <w:tab w:val="left" w:pos="1239"/>
        </w:tabs>
        <w:spacing w:before="162"/>
        <w:ind w:left="1238" w:hanging="425"/>
      </w:pPr>
      <w:r>
        <w:t>Вимоги до</w:t>
      </w:r>
      <w:r>
        <w:rPr>
          <w:spacing w:val="-9"/>
        </w:rPr>
        <w:t xml:space="preserve"> </w:t>
      </w:r>
      <w:r>
        <w:t>надійності.</w:t>
      </w:r>
    </w:p>
    <w:p w14:paraId="74F75490" w14:textId="77777777" w:rsidR="00B0332B" w:rsidRDefault="00B0332B">
      <w:pPr>
        <w:sectPr w:rsidR="00B0332B">
          <w:type w:val="continuous"/>
          <w:pgSz w:w="11910" w:h="16840"/>
          <w:pgMar w:top="1060" w:right="720" w:bottom="280" w:left="1180" w:header="720" w:footer="720" w:gutter="0"/>
          <w:cols w:space="720"/>
        </w:sectPr>
      </w:pPr>
    </w:p>
    <w:p w14:paraId="4F740688" w14:textId="77777777" w:rsidR="00B0332B" w:rsidRDefault="00FD7A38">
      <w:pPr>
        <w:pStyle w:val="BodyText"/>
        <w:spacing w:before="59"/>
        <w:ind w:left="814" w:firstLine="0"/>
      </w:pPr>
      <w:r>
        <w:lastRenderedPageBreak/>
        <w:t>Середній час напрацювання на відмову повинен бути на менше 30000 год.</w:t>
      </w:r>
    </w:p>
    <w:p w14:paraId="312B70BD" w14:textId="77777777" w:rsidR="00B0332B" w:rsidRDefault="00FD7A38">
      <w:pPr>
        <w:pStyle w:val="Heading1"/>
        <w:numPr>
          <w:ilvl w:val="1"/>
          <w:numId w:val="2"/>
        </w:numPr>
        <w:tabs>
          <w:tab w:val="left" w:pos="1309"/>
        </w:tabs>
        <w:spacing w:before="163"/>
        <w:ind w:hanging="495"/>
      </w:pPr>
      <w:r>
        <w:t>Вимоги до технологічності.</w:t>
      </w:r>
    </w:p>
    <w:p w14:paraId="6A90DAA0" w14:textId="77777777" w:rsidR="00B0332B" w:rsidRDefault="00FD7A38" w:rsidP="00021135">
      <w:pPr>
        <w:pStyle w:val="BodyText"/>
        <w:spacing w:before="158"/>
        <w:ind w:left="142" w:firstLine="709"/>
      </w:pPr>
      <w:r>
        <w:t>О</w:t>
      </w:r>
      <w:r w:rsidR="00021135">
        <w:t>собливих вимог до технологічності немає, через використання застарілої електронної бази та простоти конструкції</w:t>
      </w:r>
      <w:r>
        <w:t>.</w:t>
      </w:r>
    </w:p>
    <w:p w14:paraId="52200F67" w14:textId="77777777" w:rsidR="00B0332B" w:rsidRDefault="00FD7A38">
      <w:pPr>
        <w:pStyle w:val="Heading1"/>
        <w:numPr>
          <w:ilvl w:val="1"/>
          <w:numId w:val="2"/>
        </w:numPr>
        <w:tabs>
          <w:tab w:val="left" w:pos="1309"/>
        </w:tabs>
        <w:spacing w:before="163"/>
        <w:ind w:hanging="495"/>
      </w:pPr>
      <w:r>
        <w:t>Вимоги до рівня уніфікації й стандартизації.</w:t>
      </w:r>
    </w:p>
    <w:p w14:paraId="32FBD61C" w14:textId="77777777" w:rsidR="00B0332B" w:rsidRDefault="00FD7A38">
      <w:pPr>
        <w:pStyle w:val="BodyText"/>
        <w:spacing w:line="357" w:lineRule="auto"/>
        <w:jc w:val="left"/>
      </w:pPr>
      <w:r>
        <w:t>Для виготовлення пристрою передбачається максимальне застосування стандартних, уніфікованих деталей та виробів.</w:t>
      </w:r>
    </w:p>
    <w:p w14:paraId="0251B509" w14:textId="77777777" w:rsidR="00B0332B" w:rsidRDefault="00FD7A38">
      <w:pPr>
        <w:pStyle w:val="Heading1"/>
        <w:numPr>
          <w:ilvl w:val="1"/>
          <w:numId w:val="2"/>
        </w:numPr>
        <w:tabs>
          <w:tab w:val="left" w:pos="1309"/>
        </w:tabs>
        <w:spacing w:before="5"/>
        <w:ind w:hanging="495"/>
      </w:pPr>
      <w:r>
        <w:t>Вимоги безпеки</w:t>
      </w:r>
      <w:r>
        <w:rPr>
          <w:spacing w:val="1"/>
        </w:rPr>
        <w:t xml:space="preserve"> </w:t>
      </w:r>
      <w:r>
        <w:t>обслуговування.</w:t>
      </w:r>
    </w:p>
    <w:p w14:paraId="139ACAFA" w14:textId="77777777" w:rsidR="00B0332B" w:rsidRDefault="00FD7A38">
      <w:pPr>
        <w:pStyle w:val="BodyText"/>
        <w:spacing w:line="357" w:lineRule="auto"/>
        <w:jc w:val="left"/>
      </w:pPr>
      <w:r>
        <w:t>Керуватися загальними вимогами безпеки до апаратури низької напруги ГОСТ 12.2.007-75.</w:t>
      </w:r>
    </w:p>
    <w:p w14:paraId="34698ED9" w14:textId="77777777" w:rsidR="00B0332B" w:rsidRDefault="00FD7A38">
      <w:pPr>
        <w:pStyle w:val="Heading1"/>
        <w:numPr>
          <w:ilvl w:val="1"/>
          <w:numId w:val="2"/>
        </w:numPr>
        <w:tabs>
          <w:tab w:val="left" w:pos="1309"/>
          <w:tab w:val="left" w:pos="2502"/>
          <w:tab w:val="left" w:pos="3011"/>
          <w:tab w:val="left" w:pos="4554"/>
          <w:tab w:val="left" w:pos="5664"/>
          <w:tab w:val="left" w:pos="6849"/>
          <w:tab w:val="left" w:pos="8362"/>
          <w:tab w:val="left" w:pos="9723"/>
        </w:tabs>
        <w:spacing w:before="5" w:line="357" w:lineRule="auto"/>
        <w:ind w:left="104" w:right="119" w:firstLine="710"/>
      </w:pPr>
      <w:r>
        <w:t>Вимоги</w:t>
      </w:r>
      <w:r>
        <w:tab/>
        <w:t>до</w:t>
      </w:r>
      <w:r>
        <w:tab/>
        <w:t>складових</w:t>
      </w:r>
      <w:r>
        <w:tab/>
        <w:t>частин</w:t>
      </w:r>
      <w:r>
        <w:tab/>
        <w:t>виробу,</w:t>
      </w:r>
      <w:r>
        <w:tab/>
        <w:t>сировини,</w:t>
      </w:r>
      <w:r>
        <w:tab/>
        <w:t>вихідних</w:t>
      </w:r>
      <w:r>
        <w:tab/>
      </w:r>
      <w:r>
        <w:rPr>
          <w:spacing w:val="-17"/>
        </w:rPr>
        <w:t xml:space="preserve">й </w:t>
      </w:r>
      <w:r>
        <w:t>експлуатаційних</w:t>
      </w:r>
      <w:r>
        <w:rPr>
          <w:spacing w:val="-1"/>
        </w:rPr>
        <w:t xml:space="preserve"> </w:t>
      </w:r>
      <w:r>
        <w:t>матеріалів.</w:t>
      </w:r>
    </w:p>
    <w:p w14:paraId="5099E3E3" w14:textId="77777777" w:rsidR="00B0332B" w:rsidRDefault="00FD7A38">
      <w:pPr>
        <w:pStyle w:val="BodyText"/>
        <w:tabs>
          <w:tab w:val="left" w:pos="1555"/>
          <w:tab w:val="left" w:pos="3369"/>
          <w:tab w:val="left" w:pos="4825"/>
          <w:tab w:val="left" w:pos="7072"/>
          <w:tab w:val="left" w:pos="8532"/>
        </w:tabs>
        <w:spacing w:before="5" w:line="362" w:lineRule="auto"/>
        <w:ind w:right="120"/>
        <w:jc w:val="left"/>
      </w:pPr>
      <w:r>
        <w:t>Для</w:t>
      </w:r>
      <w:r>
        <w:tab/>
        <w:t>виробництва</w:t>
      </w:r>
      <w:r>
        <w:tab/>
        <w:t>пристрою</w:t>
      </w:r>
      <w:r>
        <w:tab/>
        <w:t>використовують</w:t>
      </w:r>
      <w:r>
        <w:tab/>
        <w:t>матеріали</w:t>
      </w:r>
      <w:r w:rsidR="00021135">
        <w:t xml:space="preserve"> вітчизняного та </w:t>
      </w:r>
      <w:r>
        <w:rPr>
          <w:w w:val="95"/>
        </w:rPr>
        <w:t xml:space="preserve">імпортного </w:t>
      </w:r>
      <w:r>
        <w:t>виробництва.</w:t>
      </w:r>
    </w:p>
    <w:p w14:paraId="3AC85920" w14:textId="77777777" w:rsidR="00B0332B" w:rsidRDefault="00FD7A38">
      <w:pPr>
        <w:pStyle w:val="Heading1"/>
        <w:numPr>
          <w:ilvl w:val="1"/>
          <w:numId w:val="2"/>
        </w:numPr>
        <w:tabs>
          <w:tab w:val="left" w:pos="1309"/>
        </w:tabs>
        <w:spacing w:line="314" w:lineRule="exact"/>
        <w:ind w:hanging="495"/>
      </w:pPr>
      <w:r>
        <w:t>Умови</w:t>
      </w:r>
      <w:r>
        <w:rPr>
          <w:spacing w:val="-1"/>
        </w:rPr>
        <w:t xml:space="preserve"> </w:t>
      </w:r>
      <w:r>
        <w:t>експлуатації.</w:t>
      </w:r>
    </w:p>
    <w:p w14:paraId="330FFC6A" w14:textId="77D67E70" w:rsidR="00B0332B" w:rsidRDefault="00FD7A38">
      <w:pPr>
        <w:pStyle w:val="BodyText"/>
        <w:ind w:left="814" w:firstLine="0"/>
      </w:pPr>
      <w:r>
        <w:t xml:space="preserve">Кліматичне виконання </w:t>
      </w:r>
      <w:commentRangeStart w:id="0"/>
      <w:r>
        <w:t>УХЛ</w:t>
      </w:r>
      <w:del w:id="1" w:author="Slava Gubar" w:date="2019-03-09T13:40:00Z">
        <w:r w:rsidDel="009920B7">
          <w:delText>.</w:delText>
        </w:r>
      </w:del>
      <w:r>
        <w:t xml:space="preserve">3.1 </w:t>
      </w:r>
      <w:commentRangeEnd w:id="0"/>
      <w:r w:rsidR="009920B7">
        <w:rPr>
          <w:rStyle w:val="CommentReference"/>
        </w:rPr>
        <w:commentReference w:id="0"/>
      </w:r>
      <w:r>
        <w:t>по ГОСТ 15150-69.</w:t>
      </w:r>
    </w:p>
    <w:p w14:paraId="0753358B" w14:textId="77777777" w:rsidR="00B0332B" w:rsidRDefault="00FD7A38">
      <w:pPr>
        <w:pStyle w:val="Heading1"/>
        <w:numPr>
          <w:ilvl w:val="1"/>
          <w:numId w:val="2"/>
        </w:numPr>
        <w:tabs>
          <w:tab w:val="left" w:pos="1309"/>
        </w:tabs>
        <w:spacing w:before="158"/>
        <w:ind w:hanging="495"/>
        <w:jc w:val="both"/>
      </w:pPr>
      <w:r>
        <w:t>Вимоги до транспортування і</w:t>
      </w:r>
      <w:r>
        <w:rPr>
          <w:spacing w:val="-1"/>
        </w:rPr>
        <w:t xml:space="preserve"> </w:t>
      </w:r>
      <w:r>
        <w:t>зберігання.</w:t>
      </w:r>
    </w:p>
    <w:p w14:paraId="1E39D078" w14:textId="77777777" w:rsidR="00B0332B" w:rsidRDefault="00FD7A38">
      <w:pPr>
        <w:pStyle w:val="BodyText"/>
        <w:spacing w:line="360" w:lineRule="auto"/>
        <w:ind w:right="119"/>
      </w:pPr>
      <w:r>
        <w:t xml:space="preserve">Група умов зберігання Л1 по ГОСТ 15150-69. Зберігати в опалювальних та вентильованих </w:t>
      </w:r>
      <w:r w:rsidR="003D65F3" w:rsidRPr="00A54963">
        <w:t>складах</w:t>
      </w:r>
      <w:r>
        <w:t>,</w:t>
      </w:r>
      <w:r w:rsidR="003D65F3" w:rsidRPr="00A54963">
        <w:t xml:space="preserve"> сховищах з кондиц</w:t>
      </w:r>
      <w:r w:rsidR="003D65F3">
        <w:t>іонуванням повітря, розт</w:t>
      </w:r>
      <w:r w:rsidR="00A54963">
        <w:t xml:space="preserve">ашованих в будь-яких </w:t>
      </w:r>
      <w:proofErr w:type="spellStart"/>
      <w:r w:rsidR="00A54963">
        <w:t>макрокліматичних</w:t>
      </w:r>
      <w:proofErr w:type="spellEnd"/>
      <w:r w:rsidR="00A54963">
        <w:t xml:space="preserve"> районах, </w:t>
      </w:r>
      <w:r>
        <w:t>в яких забезпечуються наступні умови: температура повітря +5…+40</w:t>
      </w:r>
      <w:r>
        <w:rPr>
          <w:vertAlign w:val="superscript"/>
        </w:rPr>
        <w:t>0</w:t>
      </w:r>
      <w:r>
        <w:t>С, відносна вологість повітря 60% при 20</w:t>
      </w:r>
      <w:r>
        <w:rPr>
          <w:vertAlign w:val="superscript"/>
        </w:rPr>
        <w:t>0</w:t>
      </w:r>
      <w:r>
        <w:t>С (середньорічне значення), атмосферний тиск 84…106кПа.</w:t>
      </w:r>
    </w:p>
    <w:p w14:paraId="2AFF3D33" w14:textId="77777777" w:rsidR="00B0332B" w:rsidRDefault="00FD7A38">
      <w:pPr>
        <w:pStyle w:val="BodyText"/>
        <w:spacing w:before="3" w:line="357" w:lineRule="auto"/>
        <w:ind w:right="116"/>
      </w:pPr>
      <w:r>
        <w:t>Транспортувати автомобільним, залізничним або авіаційним видами транспорту в спеціальній транспортній тарі.</w:t>
      </w:r>
    </w:p>
    <w:p w14:paraId="1CDB8A72" w14:textId="77777777" w:rsidR="00B0332B" w:rsidRDefault="00FD7A38">
      <w:pPr>
        <w:pStyle w:val="Heading1"/>
        <w:numPr>
          <w:ilvl w:val="1"/>
          <w:numId w:val="2"/>
        </w:numPr>
        <w:tabs>
          <w:tab w:val="left" w:pos="1947"/>
        </w:tabs>
        <w:spacing w:before="5"/>
        <w:ind w:left="1946" w:hanging="1133"/>
        <w:jc w:val="both"/>
      </w:pPr>
      <w:r>
        <w:t>Додаткові технічні</w:t>
      </w:r>
      <w:r>
        <w:rPr>
          <w:spacing w:val="-1"/>
        </w:rPr>
        <w:t xml:space="preserve"> </w:t>
      </w:r>
      <w:r>
        <w:t>вимоги.</w:t>
      </w:r>
    </w:p>
    <w:p w14:paraId="2D5B04BE" w14:textId="77777777" w:rsidR="00B0332B" w:rsidRDefault="00FD7A38">
      <w:pPr>
        <w:pStyle w:val="BodyText"/>
        <w:spacing w:before="158"/>
        <w:ind w:left="814" w:firstLine="0"/>
      </w:pPr>
      <w:r>
        <w:t>Технічні характеристики:</w:t>
      </w:r>
    </w:p>
    <w:p w14:paraId="17D1B1E3" w14:textId="77777777" w:rsidR="00B0332B" w:rsidRDefault="00B0332B">
      <w:pPr>
        <w:pStyle w:val="BodyText"/>
        <w:spacing w:before="9"/>
        <w:ind w:left="0" w:firstLine="0"/>
        <w:jc w:val="left"/>
        <w:rPr>
          <w:sz w:val="14"/>
        </w:rPr>
      </w:pPr>
    </w:p>
    <w:tbl>
      <w:tblPr>
        <w:tblStyle w:val="TableNormal1"/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3960"/>
      </w:tblGrid>
      <w:tr w:rsidR="00B0332B" w14:paraId="59520D24" w14:textId="77777777">
        <w:trPr>
          <w:trHeight w:val="642"/>
        </w:trPr>
        <w:tc>
          <w:tcPr>
            <w:tcW w:w="4253" w:type="dxa"/>
          </w:tcPr>
          <w:p w14:paraId="62A2022B" w14:textId="77777777" w:rsidR="00B0332B" w:rsidRDefault="00FD7A38">
            <w:pPr>
              <w:pStyle w:val="TableParagraph"/>
              <w:spacing w:before="1" w:line="322" w:lineRule="exact"/>
              <w:ind w:left="421" w:right="1699" w:hanging="32"/>
              <w:rPr>
                <w:sz w:val="28"/>
              </w:rPr>
            </w:pPr>
            <w:commentRangeStart w:id="2"/>
            <w:r>
              <w:rPr>
                <w:sz w:val="28"/>
              </w:rPr>
              <w:t>Діапазон значень, забрудненість</w:t>
            </w:r>
            <w:commentRangeEnd w:id="2"/>
            <w:r w:rsidR="00DB2F48">
              <w:rPr>
                <w:rStyle w:val="CommentReference"/>
              </w:rPr>
              <w:commentReference w:id="2"/>
            </w:r>
          </w:p>
        </w:tc>
        <w:tc>
          <w:tcPr>
            <w:tcW w:w="3960" w:type="dxa"/>
          </w:tcPr>
          <w:p w14:paraId="7C3A0801" w14:textId="77777777" w:rsidR="00B0332B" w:rsidRDefault="00FD7A38">
            <w:pPr>
              <w:pStyle w:val="TableParagraph"/>
              <w:spacing w:line="320" w:lineRule="exact"/>
              <w:ind w:left="389"/>
              <w:rPr>
                <w:sz w:val="28"/>
              </w:rPr>
            </w:pPr>
            <w:r>
              <w:rPr>
                <w:sz w:val="28"/>
              </w:rPr>
              <w:t>0 -100 %</w:t>
            </w:r>
          </w:p>
        </w:tc>
      </w:tr>
      <w:tr w:rsidR="00B0332B" w14:paraId="3F01D894" w14:textId="77777777">
        <w:trPr>
          <w:trHeight w:val="319"/>
        </w:trPr>
        <w:tc>
          <w:tcPr>
            <w:tcW w:w="4253" w:type="dxa"/>
          </w:tcPr>
          <w:p w14:paraId="3BCF04CE" w14:textId="77777777" w:rsidR="00B0332B" w:rsidRDefault="00FD7A38">
            <w:pPr>
              <w:pStyle w:val="TableParagraph"/>
              <w:spacing w:line="299" w:lineRule="exact"/>
              <w:ind w:left="389"/>
              <w:rPr>
                <w:sz w:val="28"/>
              </w:rPr>
            </w:pPr>
            <w:r>
              <w:rPr>
                <w:sz w:val="28"/>
              </w:rPr>
              <w:t>Максимальна похибка</w:t>
            </w:r>
          </w:p>
        </w:tc>
        <w:tc>
          <w:tcPr>
            <w:tcW w:w="3960" w:type="dxa"/>
          </w:tcPr>
          <w:p w14:paraId="0FF82DCD" w14:textId="77777777" w:rsidR="00B0332B" w:rsidRDefault="00FD7A38">
            <w:pPr>
              <w:pStyle w:val="TableParagraph"/>
              <w:spacing w:line="299" w:lineRule="exact"/>
              <w:ind w:left="389"/>
              <w:rPr>
                <w:sz w:val="28"/>
              </w:rPr>
            </w:pPr>
            <w:r>
              <w:rPr>
                <w:sz w:val="28"/>
              </w:rPr>
              <w:t>±</w:t>
            </w:r>
            <w:r w:rsidR="00A54963">
              <w:rPr>
                <w:sz w:val="28"/>
              </w:rPr>
              <w:t>1</w:t>
            </w:r>
            <w:r>
              <w:rPr>
                <w:sz w:val="28"/>
              </w:rPr>
              <w:t>%</w:t>
            </w:r>
          </w:p>
        </w:tc>
      </w:tr>
      <w:tr w:rsidR="00B0332B" w14:paraId="0B770179" w14:textId="77777777">
        <w:trPr>
          <w:trHeight w:val="326"/>
        </w:trPr>
        <w:tc>
          <w:tcPr>
            <w:tcW w:w="4253" w:type="dxa"/>
          </w:tcPr>
          <w:p w14:paraId="44DE8E11" w14:textId="77777777" w:rsidR="00B0332B" w:rsidRDefault="00FD7A38">
            <w:pPr>
              <w:pStyle w:val="TableParagraph"/>
              <w:spacing w:before="2" w:line="304" w:lineRule="exact"/>
              <w:ind w:left="389"/>
              <w:rPr>
                <w:sz w:val="28"/>
              </w:rPr>
            </w:pPr>
            <w:r>
              <w:rPr>
                <w:sz w:val="28"/>
              </w:rPr>
              <w:t>Габаритні розміри</w:t>
            </w:r>
          </w:p>
        </w:tc>
        <w:tc>
          <w:tcPr>
            <w:tcW w:w="3960" w:type="dxa"/>
          </w:tcPr>
          <w:p w14:paraId="28FCF606" w14:textId="77777777" w:rsidR="00B0332B" w:rsidRDefault="00FD7A38">
            <w:pPr>
              <w:pStyle w:val="TableParagraph"/>
              <w:spacing w:before="2" w:line="304" w:lineRule="exact"/>
              <w:ind w:left="389"/>
              <w:rPr>
                <w:sz w:val="28"/>
              </w:rPr>
            </w:pPr>
            <w:r>
              <w:rPr>
                <w:sz w:val="28"/>
              </w:rPr>
              <w:t>не більше 1</w:t>
            </w:r>
            <w:r w:rsidR="00A54963">
              <w:rPr>
                <w:sz w:val="28"/>
              </w:rPr>
              <w:t>00</w:t>
            </w:r>
            <w:r>
              <w:rPr>
                <w:sz w:val="28"/>
              </w:rPr>
              <w:t>х1</w:t>
            </w:r>
            <w:r w:rsidR="00A54963">
              <w:rPr>
                <w:sz w:val="28"/>
              </w:rPr>
              <w:t>00</w:t>
            </w:r>
            <w:r>
              <w:rPr>
                <w:sz w:val="28"/>
              </w:rPr>
              <w:t>х</w:t>
            </w:r>
            <w:r w:rsidR="00A54963">
              <w:rPr>
                <w:sz w:val="28"/>
              </w:rPr>
              <w:t>50</w:t>
            </w:r>
          </w:p>
        </w:tc>
      </w:tr>
      <w:tr w:rsidR="00B0332B" w14:paraId="30805C72" w14:textId="77777777">
        <w:trPr>
          <w:trHeight w:val="321"/>
        </w:trPr>
        <w:tc>
          <w:tcPr>
            <w:tcW w:w="4253" w:type="dxa"/>
          </w:tcPr>
          <w:p w14:paraId="6F8048C2" w14:textId="77777777" w:rsidR="00B0332B" w:rsidRDefault="00FD7A38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Маса</w:t>
            </w:r>
          </w:p>
        </w:tc>
        <w:tc>
          <w:tcPr>
            <w:tcW w:w="3960" w:type="dxa"/>
          </w:tcPr>
          <w:p w14:paraId="27743775" w14:textId="77777777" w:rsidR="00B0332B" w:rsidRDefault="00FD7A38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 xml:space="preserve">не більше </w:t>
            </w:r>
            <w:r w:rsidR="00A54963">
              <w:rPr>
                <w:sz w:val="28"/>
              </w:rPr>
              <w:t>100</w:t>
            </w:r>
            <w:r>
              <w:rPr>
                <w:sz w:val="28"/>
              </w:rPr>
              <w:t>г</w:t>
            </w:r>
          </w:p>
        </w:tc>
      </w:tr>
      <w:tr w:rsidR="00B0332B" w14:paraId="79900BE2" w14:textId="77777777">
        <w:trPr>
          <w:trHeight w:val="321"/>
        </w:trPr>
        <w:tc>
          <w:tcPr>
            <w:tcW w:w="4253" w:type="dxa"/>
          </w:tcPr>
          <w:p w14:paraId="47674C31" w14:textId="77777777" w:rsidR="00B0332B" w:rsidRDefault="00FD7A38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Живлення</w:t>
            </w:r>
          </w:p>
        </w:tc>
        <w:tc>
          <w:tcPr>
            <w:tcW w:w="3960" w:type="dxa"/>
          </w:tcPr>
          <w:p w14:paraId="60E2D847" w14:textId="77777777" w:rsidR="00B0332B" w:rsidRDefault="00FD7A38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9В±5%</w:t>
            </w:r>
          </w:p>
        </w:tc>
      </w:tr>
    </w:tbl>
    <w:p w14:paraId="2624D31E" w14:textId="77777777" w:rsidR="00B0332B" w:rsidRDefault="00B0332B">
      <w:pPr>
        <w:rPr>
          <w:sz w:val="28"/>
        </w:rPr>
        <w:sectPr w:rsidR="00B0332B">
          <w:pgSz w:w="11910" w:h="16840"/>
          <w:pgMar w:top="1060" w:right="720" w:bottom="280" w:left="1180" w:header="720" w:footer="720" w:gutter="0"/>
          <w:cols w:space="720"/>
        </w:sectPr>
      </w:pPr>
    </w:p>
    <w:p w14:paraId="6DC3DCAB" w14:textId="77777777" w:rsidR="00B0332B" w:rsidRDefault="00FD7A38">
      <w:pPr>
        <w:pStyle w:val="Heading1"/>
        <w:numPr>
          <w:ilvl w:val="0"/>
          <w:numId w:val="2"/>
        </w:numPr>
        <w:tabs>
          <w:tab w:val="left" w:pos="1239"/>
        </w:tabs>
        <w:spacing w:before="59"/>
        <w:ind w:hanging="425"/>
        <w:jc w:val="both"/>
      </w:pPr>
      <w:r>
        <w:lastRenderedPageBreak/>
        <w:t>Результати</w:t>
      </w:r>
      <w:r>
        <w:rPr>
          <w:spacing w:val="-1"/>
        </w:rPr>
        <w:t xml:space="preserve"> </w:t>
      </w:r>
      <w:r>
        <w:t>роботи</w:t>
      </w:r>
    </w:p>
    <w:p w14:paraId="0DF583DC" w14:textId="77777777" w:rsidR="00B0332B" w:rsidRDefault="00FD7A38">
      <w:pPr>
        <w:pStyle w:val="ListParagraph"/>
        <w:numPr>
          <w:ilvl w:val="1"/>
          <w:numId w:val="2"/>
        </w:numPr>
        <w:tabs>
          <w:tab w:val="left" w:pos="1311"/>
        </w:tabs>
        <w:spacing w:before="163" w:line="360" w:lineRule="auto"/>
        <w:ind w:left="104" w:right="116" w:firstLine="710"/>
        <w:jc w:val="both"/>
        <w:rPr>
          <w:sz w:val="28"/>
        </w:rPr>
      </w:pPr>
      <w:r>
        <w:rPr>
          <w:sz w:val="28"/>
        </w:rPr>
        <w:t xml:space="preserve">Результати даної роботи можуть бути використані як вихідна </w:t>
      </w:r>
      <w:r>
        <w:rPr>
          <w:spacing w:val="2"/>
          <w:sz w:val="28"/>
        </w:rPr>
        <w:t xml:space="preserve">документація </w:t>
      </w:r>
      <w:r>
        <w:rPr>
          <w:sz w:val="28"/>
        </w:rPr>
        <w:t xml:space="preserve">по </w:t>
      </w:r>
      <w:r>
        <w:rPr>
          <w:spacing w:val="2"/>
          <w:sz w:val="28"/>
        </w:rPr>
        <w:t xml:space="preserve">створенню прототипу пристрою, </w:t>
      </w:r>
      <w:r>
        <w:rPr>
          <w:sz w:val="28"/>
        </w:rPr>
        <w:t xml:space="preserve">його </w:t>
      </w:r>
      <w:r>
        <w:rPr>
          <w:spacing w:val="2"/>
          <w:sz w:val="28"/>
        </w:rPr>
        <w:t xml:space="preserve">програмування, </w:t>
      </w:r>
      <w:r>
        <w:rPr>
          <w:sz w:val="28"/>
        </w:rPr>
        <w:t>налагодження й подальшого впровадження в серійне</w:t>
      </w:r>
      <w:r>
        <w:rPr>
          <w:spacing w:val="35"/>
          <w:sz w:val="28"/>
        </w:rPr>
        <w:t xml:space="preserve"> </w:t>
      </w:r>
      <w:r>
        <w:rPr>
          <w:sz w:val="28"/>
        </w:rPr>
        <w:t>виробництво.</w:t>
      </w:r>
    </w:p>
    <w:p w14:paraId="1ED04C97" w14:textId="77777777" w:rsidR="00B0332B" w:rsidRDefault="00FD7A38">
      <w:pPr>
        <w:pStyle w:val="ListParagraph"/>
        <w:numPr>
          <w:ilvl w:val="1"/>
          <w:numId w:val="2"/>
        </w:numPr>
        <w:tabs>
          <w:tab w:val="left" w:pos="1311"/>
        </w:tabs>
        <w:spacing w:before="1" w:line="360" w:lineRule="auto"/>
        <w:ind w:left="104" w:right="116" w:firstLine="710"/>
        <w:jc w:val="both"/>
        <w:rPr>
          <w:sz w:val="28"/>
        </w:rPr>
      </w:pPr>
      <w:r>
        <w:rPr>
          <w:sz w:val="28"/>
        </w:rPr>
        <w:t xml:space="preserve">Дана робота (звітна документація) після виконання надається на кафедру </w:t>
      </w:r>
      <w:r>
        <w:rPr>
          <w:spacing w:val="2"/>
          <w:sz w:val="28"/>
        </w:rPr>
        <w:t xml:space="preserve">КЕОА </w:t>
      </w:r>
      <w:r>
        <w:rPr>
          <w:sz w:val="28"/>
        </w:rPr>
        <w:t xml:space="preserve">для подальшого захисту й зберігання як </w:t>
      </w:r>
      <w:r>
        <w:rPr>
          <w:spacing w:val="2"/>
          <w:sz w:val="28"/>
        </w:rPr>
        <w:t>навчальної документації.</w:t>
      </w:r>
    </w:p>
    <w:p w14:paraId="38170324" w14:textId="77777777" w:rsidR="00B0332B" w:rsidRDefault="00FD7A38">
      <w:pPr>
        <w:pStyle w:val="Heading1"/>
        <w:numPr>
          <w:ilvl w:val="0"/>
          <w:numId w:val="2"/>
        </w:numPr>
        <w:tabs>
          <w:tab w:val="left" w:pos="1239"/>
        </w:tabs>
        <w:ind w:hanging="425"/>
        <w:jc w:val="both"/>
      </w:pPr>
      <w:r>
        <w:t>Робота повинна містити в собі</w:t>
      </w:r>
      <w:r>
        <w:rPr>
          <w:spacing w:val="-3"/>
        </w:rPr>
        <w:t xml:space="preserve"> </w:t>
      </w:r>
      <w:r>
        <w:t>документи</w:t>
      </w:r>
    </w:p>
    <w:p w14:paraId="65E03E17" w14:textId="77777777" w:rsidR="00B0332B" w:rsidRDefault="00FD7A38">
      <w:pPr>
        <w:pStyle w:val="ListParagraph"/>
        <w:numPr>
          <w:ilvl w:val="0"/>
          <w:numId w:val="1"/>
        </w:numPr>
        <w:tabs>
          <w:tab w:val="left" w:pos="1239"/>
        </w:tabs>
        <w:spacing w:before="157"/>
        <w:ind w:left="1238" w:hanging="425"/>
        <w:jc w:val="both"/>
        <w:rPr>
          <w:sz w:val="28"/>
        </w:rPr>
      </w:pPr>
      <w:r>
        <w:rPr>
          <w:sz w:val="28"/>
        </w:rPr>
        <w:t>Пояснювальну записку (формату А4, до 70</w:t>
      </w:r>
      <w:r>
        <w:rPr>
          <w:spacing w:val="-5"/>
          <w:sz w:val="28"/>
        </w:rPr>
        <w:t xml:space="preserve"> </w:t>
      </w:r>
      <w:r>
        <w:rPr>
          <w:sz w:val="28"/>
        </w:rPr>
        <w:t>аркушів)</w:t>
      </w:r>
    </w:p>
    <w:p w14:paraId="66BAD32B" w14:textId="77777777" w:rsidR="00B0332B" w:rsidRDefault="00FD7A38">
      <w:pPr>
        <w:pStyle w:val="ListParagraph"/>
        <w:numPr>
          <w:ilvl w:val="0"/>
          <w:numId w:val="1"/>
        </w:numPr>
        <w:tabs>
          <w:tab w:val="left" w:pos="1239"/>
        </w:tabs>
        <w:spacing w:before="161" w:line="352" w:lineRule="auto"/>
        <w:ind w:right="118" w:firstLine="710"/>
        <w:jc w:val="both"/>
        <w:rPr>
          <w:sz w:val="28"/>
        </w:rPr>
      </w:pPr>
      <w:r>
        <w:rPr>
          <w:sz w:val="28"/>
        </w:rPr>
        <w:t>Схему електричну принципову та перелік елементів (формату А1, А4 відповідно)</w:t>
      </w:r>
    </w:p>
    <w:p w14:paraId="2843F828" w14:textId="77777777" w:rsidR="00B0332B" w:rsidRDefault="00FD7A38">
      <w:pPr>
        <w:pStyle w:val="ListParagraph"/>
        <w:numPr>
          <w:ilvl w:val="0"/>
          <w:numId w:val="1"/>
        </w:numPr>
        <w:tabs>
          <w:tab w:val="left" w:pos="1238"/>
          <w:tab w:val="left" w:pos="1239"/>
        </w:tabs>
        <w:spacing w:before="7"/>
        <w:ind w:left="1238" w:hanging="425"/>
        <w:rPr>
          <w:sz w:val="28"/>
        </w:rPr>
      </w:pPr>
      <w:r>
        <w:rPr>
          <w:sz w:val="28"/>
        </w:rPr>
        <w:t>Складальне креслення та специфікацію (формату А1, А4</w:t>
      </w:r>
      <w:r>
        <w:rPr>
          <w:spacing w:val="-17"/>
          <w:sz w:val="28"/>
        </w:rPr>
        <w:t xml:space="preserve"> </w:t>
      </w:r>
      <w:r>
        <w:rPr>
          <w:sz w:val="28"/>
        </w:rPr>
        <w:t>відповідно)</w:t>
      </w:r>
    </w:p>
    <w:p w14:paraId="5293E0B6" w14:textId="77777777" w:rsidR="00B0332B" w:rsidRDefault="00FD7A38">
      <w:pPr>
        <w:pStyle w:val="ListParagraph"/>
        <w:numPr>
          <w:ilvl w:val="0"/>
          <w:numId w:val="1"/>
        </w:numPr>
        <w:tabs>
          <w:tab w:val="left" w:pos="1238"/>
          <w:tab w:val="left" w:pos="1239"/>
        </w:tabs>
        <w:spacing w:before="161"/>
        <w:ind w:left="1238" w:hanging="425"/>
        <w:rPr>
          <w:sz w:val="28"/>
        </w:rPr>
      </w:pPr>
      <w:r>
        <w:rPr>
          <w:sz w:val="28"/>
        </w:rPr>
        <w:t>Креслення друкованої плати (формату</w:t>
      </w:r>
      <w:r>
        <w:rPr>
          <w:spacing w:val="-2"/>
          <w:sz w:val="28"/>
        </w:rPr>
        <w:t xml:space="preserve"> </w:t>
      </w:r>
      <w:r>
        <w:rPr>
          <w:sz w:val="28"/>
        </w:rPr>
        <w:t>А1)</w:t>
      </w:r>
    </w:p>
    <w:p w14:paraId="0E207937" w14:textId="77777777" w:rsidR="00B0332B" w:rsidRDefault="00FD7A38">
      <w:pPr>
        <w:pStyle w:val="ListParagraph"/>
        <w:numPr>
          <w:ilvl w:val="0"/>
          <w:numId w:val="1"/>
        </w:numPr>
        <w:tabs>
          <w:tab w:val="left" w:pos="1238"/>
          <w:tab w:val="left" w:pos="1239"/>
        </w:tabs>
        <w:spacing w:before="161"/>
        <w:ind w:left="1238" w:hanging="425"/>
        <w:rPr>
          <w:sz w:val="28"/>
        </w:rPr>
      </w:pPr>
      <w:r>
        <w:rPr>
          <w:sz w:val="28"/>
        </w:rPr>
        <w:t>Додатки (формату</w:t>
      </w:r>
      <w:r>
        <w:rPr>
          <w:spacing w:val="-1"/>
          <w:sz w:val="28"/>
        </w:rPr>
        <w:t xml:space="preserve"> </w:t>
      </w:r>
      <w:r>
        <w:rPr>
          <w:sz w:val="28"/>
        </w:rPr>
        <w:t>А1-А4)</w:t>
      </w:r>
    </w:p>
    <w:p w14:paraId="0ED6F752" w14:textId="77777777" w:rsidR="00B0332B" w:rsidRDefault="00FD7A38">
      <w:pPr>
        <w:pStyle w:val="Heading1"/>
        <w:numPr>
          <w:ilvl w:val="0"/>
          <w:numId w:val="2"/>
        </w:numPr>
        <w:tabs>
          <w:tab w:val="left" w:pos="1238"/>
          <w:tab w:val="left" w:pos="1239"/>
        </w:tabs>
        <w:spacing w:before="162"/>
        <w:ind w:hanging="425"/>
      </w:pPr>
      <w:r>
        <w:t>Порядок розгляду й приймання</w:t>
      </w:r>
      <w:r>
        <w:rPr>
          <w:spacing w:val="-2"/>
        </w:rPr>
        <w:t xml:space="preserve"> </w:t>
      </w:r>
      <w:r>
        <w:t>роботи</w:t>
      </w:r>
    </w:p>
    <w:p w14:paraId="67DAAB13" w14:textId="77777777" w:rsidR="00B0332B" w:rsidRDefault="00FD7A38">
      <w:pPr>
        <w:pStyle w:val="BodyText"/>
        <w:spacing w:before="158" w:line="360" w:lineRule="auto"/>
        <w:ind w:right="116"/>
      </w:pPr>
      <w:r>
        <w:t>Порядок розгляду й приймання роботи на загальних умовах, прийнятих на кафедрі КЕОА. Рецензування й прийняття роботи комісією на загальних умовах. У процесі виконання роботи проміжні звіти надаються комісії не рідше 1 раз у тиждень на загальних умовах.</w:t>
      </w:r>
    </w:p>
    <w:p w14:paraId="4AE1F123" w14:textId="77777777" w:rsidR="00B0332B" w:rsidRDefault="00FD7A38">
      <w:pPr>
        <w:pStyle w:val="Heading1"/>
        <w:numPr>
          <w:ilvl w:val="0"/>
          <w:numId w:val="2"/>
        </w:numPr>
        <w:tabs>
          <w:tab w:val="left" w:pos="1239"/>
        </w:tabs>
        <w:spacing w:before="2"/>
        <w:ind w:hanging="425"/>
        <w:jc w:val="both"/>
      </w:pPr>
      <w:r>
        <w:t>Економічні</w:t>
      </w:r>
      <w:r>
        <w:rPr>
          <w:spacing w:val="-1"/>
        </w:rPr>
        <w:t xml:space="preserve"> </w:t>
      </w:r>
      <w:r>
        <w:t>показники</w:t>
      </w:r>
    </w:p>
    <w:p w14:paraId="58ECA182" w14:textId="77777777" w:rsidR="00B0332B" w:rsidRDefault="00FD7A38">
      <w:pPr>
        <w:pStyle w:val="BodyText"/>
        <w:ind w:left="814" w:firstLine="0"/>
        <w:jc w:val="left"/>
      </w:pPr>
      <w:r>
        <w:t>В умовах даного проекту не розглядаються.</w:t>
      </w:r>
    </w:p>
    <w:p w14:paraId="08FCD13F" w14:textId="77777777" w:rsidR="00B0332B" w:rsidRDefault="00FD7A38">
      <w:pPr>
        <w:pStyle w:val="Heading1"/>
        <w:numPr>
          <w:ilvl w:val="0"/>
          <w:numId w:val="2"/>
        </w:numPr>
        <w:tabs>
          <w:tab w:val="left" w:pos="1309"/>
        </w:tabs>
        <w:spacing w:before="158"/>
        <w:ind w:left="1308" w:hanging="495"/>
      </w:pPr>
      <w:r>
        <w:t>Етапи розробки</w:t>
      </w:r>
    </w:p>
    <w:p w14:paraId="65F40945" w14:textId="77777777" w:rsidR="00B0332B" w:rsidRDefault="00B0332B">
      <w:pPr>
        <w:pStyle w:val="BodyText"/>
        <w:spacing w:before="9"/>
        <w:ind w:left="0" w:firstLine="0"/>
        <w:jc w:val="left"/>
        <w:rPr>
          <w:b/>
          <w:sz w:val="14"/>
        </w:rPr>
      </w:pPr>
    </w:p>
    <w:tbl>
      <w:tblPr>
        <w:tblStyle w:val="TableNormal1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4987"/>
        <w:gridCol w:w="3456"/>
      </w:tblGrid>
      <w:tr w:rsidR="00B0332B" w14:paraId="55D80AC5" w14:textId="77777777">
        <w:trPr>
          <w:trHeight w:val="551"/>
        </w:trPr>
        <w:tc>
          <w:tcPr>
            <w:tcW w:w="701" w:type="dxa"/>
          </w:tcPr>
          <w:p w14:paraId="5E147C6C" w14:textId="77777777" w:rsidR="00B0332B" w:rsidRDefault="00FD7A38">
            <w:pPr>
              <w:pStyle w:val="TableParagraph"/>
              <w:spacing w:before="1" w:line="274" w:lineRule="exact"/>
              <w:ind w:left="268" w:right="79" w:firstLine="94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987" w:type="dxa"/>
          </w:tcPr>
          <w:p w14:paraId="52F62BB3" w14:textId="77777777" w:rsidR="00B0332B" w:rsidRDefault="00FD7A38">
            <w:pPr>
              <w:pStyle w:val="TableParagraph"/>
              <w:spacing w:before="1" w:line="274" w:lineRule="exact"/>
              <w:ind w:left="2177" w:right="513" w:hanging="1452"/>
              <w:rPr>
                <w:sz w:val="24"/>
              </w:rPr>
            </w:pPr>
            <w:r>
              <w:rPr>
                <w:sz w:val="24"/>
              </w:rPr>
              <w:t>Назва етапів виконання дипломного проекту</w:t>
            </w:r>
          </w:p>
        </w:tc>
        <w:tc>
          <w:tcPr>
            <w:tcW w:w="3456" w:type="dxa"/>
          </w:tcPr>
          <w:p w14:paraId="48F76484" w14:textId="77777777" w:rsidR="00B0332B" w:rsidRDefault="00FD7A38">
            <w:pPr>
              <w:pStyle w:val="TableParagraph"/>
              <w:spacing w:line="273" w:lineRule="exact"/>
              <w:ind w:left="315" w:right="18"/>
              <w:jc w:val="center"/>
              <w:rPr>
                <w:sz w:val="24"/>
              </w:rPr>
            </w:pPr>
            <w:r>
              <w:rPr>
                <w:sz w:val="24"/>
              </w:rPr>
              <w:t>Час виконання етапів проекту</w:t>
            </w:r>
          </w:p>
        </w:tc>
      </w:tr>
      <w:tr w:rsidR="00B0332B" w14:paraId="005435C0" w14:textId="77777777">
        <w:trPr>
          <w:trHeight w:val="321"/>
        </w:trPr>
        <w:tc>
          <w:tcPr>
            <w:tcW w:w="701" w:type="dxa"/>
          </w:tcPr>
          <w:p w14:paraId="5C221A35" w14:textId="77777777" w:rsidR="00B0332B" w:rsidRDefault="00FD7A38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987" w:type="dxa"/>
          </w:tcPr>
          <w:p w14:paraId="235439A6" w14:textId="77777777" w:rsidR="00B0332B" w:rsidRDefault="00FD7A38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Розробка технічного завдання</w:t>
            </w:r>
          </w:p>
        </w:tc>
        <w:tc>
          <w:tcPr>
            <w:tcW w:w="3456" w:type="dxa"/>
          </w:tcPr>
          <w:p w14:paraId="71345956" w14:textId="77777777" w:rsidR="00B0332B" w:rsidRDefault="00FD7A38">
            <w:pPr>
              <w:pStyle w:val="TableParagraph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1.02.</w:t>
            </w:r>
            <w:r w:rsidR="00A54963">
              <w:rPr>
                <w:sz w:val="28"/>
              </w:rPr>
              <w:t>19</w:t>
            </w:r>
            <w:r>
              <w:rPr>
                <w:sz w:val="28"/>
              </w:rPr>
              <w:t>-7.02.</w:t>
            </w:r>
            <w:r w:rsidR="00A54963">
              <w:rPr>
                <w:sz w:val="28"/>
              </w:rPr>
              <w:t>19</w:t>
            </w:r>
          </w:p>
        </w:tc>
      </w:tr>
      <w:tr w:rsidR="00B0332B" w14:paraId="55E22FDB" w14:textId="77777777">
        <w:trPr>
          <w:trHeight w:val="321"/>
        </w:trPr>
        <w:tc>
          <w:tcPr>
            <w:tcW w:w="701" w:type="dxa"/>
          </w:tcPr>
          <w:p w14:paraId="399EC3D1" w14:textId="77777777" w:rsidR="00B0332B" w:rsidRDefault="00FD7A38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987" w:type="dxa"/>
          </w:tcPr>
          <w:p w14:paraId="1ACB0431" w14:textId="77777777" w:rsidR="00B0332B" w:rsidRDefault="00FD7A38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Аналіз технічного завдання</w:t>
            </w:r>
          </w:p>
        </w:tc>
        <w:tc>
          <w:tcPr>
            <w:tcW w:w="3456" w:type="dxa"/>
          </w:tcPr>
          <w:p w14:paraId="796C96CD" w14:textId="77777777" w:rsidR="00B0332B" w:rsidRDefault="00FD7A38">
            <w:pPr>
              <w:pStyle w:val="TableParagraph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8.02.</w:t>
            </w:r>
            <w:r w:rsidR="00A54963">
              <w:rPr>
                <w:sz w:val="28"/>
              </w:rPr>
              <w:t>19</w:t>
            </w:r>
            <w:r>
              <w:rPr>
                <w:sz w:val="28"/>
              </w:rPr>
              <w:t>-21.02.</w:t>
            </w:r>
            <w:r w:rsidR="00A54963">
              <w:rPr>
                <w:sz w:val="28"/>
              </w:rPr>
              <w:t>19</w:t>
            </w:r>
          </w:p>
        </w:tc>
      </w:tr>
      <w:tr w:rsidR="00B0332B" w14:paraId="4AF5FE5B" w14:textId="77777777">
        <w:trPr>
          <w:trHeight w:val="321"/>
        </w:trPr>
        <w:tc>
          <w:tcPr>
            <w:tcW w:w="701" w:type="dxa"/>
          </w:tcPr>
          <w:p w14:paraId="6152C849" w14:textId="77777777" w:rsidR="00B0332B" w:rsidRDefault="00FD7A38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987" w:type="dxa"/>
          </w:tcPr>
          <w:p w14:paraId="3FDA8FA8" w14:textId="77777777" w:rsidR="00B0332B" w:rsidRDefault="00FD7A38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Схемо-технічне проектування</w:t>
            </w:r>
          </w:p>
        </w:tc>
        <w:tc>
          <w:tcPr>
            <w:tcW w:w="3456" w:type="dxa"/>
          </w:tcPr>
          <w:p w14:paraId="3EC5F287" w14:textId="77777777" w:rsidR="00B0332B" w:rsidRDefault="00FD7A38">
            <w:pPr>
              <w:pStyle w:val="TableParagraph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22.02.1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-6.03.</w:t>
            </w:r>
            <w:r w:rsidR="00A54963">
              <w:rPr>
                <w:sz w:val="28"/>
              </w:rPr>
              <w:t>19</w:t>
            </w:r>
          </w:p>
        </w:tc>
      </w:tr>
      <w:tr w:rsidR="00B0332B" w14:paraId="1B906FA0" w14:textId="77777777">
        <w:trPr>
          <w:trHeight w:val="647"/>
        </w:trPr>
        <w:tc>
          <w:tcPr>
            <w:tcW w:w="701" w:type="dxa"/>
          </w:tcPr>
          <w:p w14:paraId="5A2BD6AD" w14:textId="77777777" w:rsidR="00B0332B" w:rsidRDefault="00FD7A38">
            <w:pPr>
              <w:pStyle w:val="TableParagraph"/>
              <w:spacing w:line="320" w:lineRule="exact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987" w:type="dxa"/>
          </w:tcPr>
          <w:p w14:paraId="5ED7A115" w14:textId="77777777" w:rsidR="00B0332B" w:rsidRDefault="00FD7A38">
            <w:pPr>
              <w:pStyle w:val="TableParagraph"/>
              <w:spacing w:before="1" w:line="322" w:lineRule="exact"/>
              <w:ind w:left="292" w:right="1276" w:firstLine="1"/>
              <w:rPr>
                <w:sz w:val="28"/>
              </w:rPr>
            </w:pPr>
            <w:r>
              <w:rPr>
                <w:sz w:val="28"/>
              </w:rPr>
              <w:t>Виконання креслення схеми електричної принципової</w:t>
            </w:r>
          </w:p>
        </w:tc>
        <w:tc>
          <w:tcPr>
            <w:tcW w:w="3456" w:type="dxa"/>
          </w:tcPr>
          <w:p w14:paraId="114B9499" w14:textId="77777777" w:rsidR="00B0332B" w:rsidRDefault="00FD7A38">
            <w:pPr>
              <w:pStyle w:val="TableParagraph"/>
              <w:spacing w:line="320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7.03.1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-13.03.</w:t>
            </w:r>
            <w:r w:rsidR="00A54963">
              <w:rPr>
                <w:sz w:val="28"/>
              </w:rPr>
              <w:t>19</w:t>
            </w:r>
          </w:p>
        </w:tc>
      </w:tr>
      <w:tr w:rsidR="00B0332B" w14:paraId="71D677F9" w14:textId="77777777">
        <w:trPr>
          <w:trHeight w:val="642"/>
        </w:trPr>
        <w:tc>
          <w:tcPr>
            <w:tcW w:w="701" w:type="dxa"/>
          </w:tcPr>
          <w:p w14:paraId="0F170FE4" w14:textId="77777777" w:rsidR="00B0332B" w:rsidRDefault="00FD7A38">
            <w:pPr>
              <w:pStyle w:val="TableParagraph"/>
              <w:spacing w:line="320" w:lineRule="exact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987" w:type="dxa"/>
          </w:tcPr>
          <w:p w14:paraId="02C94B3D" w14:textId="77777777" w:rsidR="00B0332B" w:rsidRDefault="00FD7A38">
            <w:pPr>
              <w:pStyle w:val="TableParagraph"/>
              <w:spacing w:before="1" w:line="322" w:lineRule="exact"/>
              <w:ind w:left="292" w:right="261" w:firstLine="1"/>
              <w:rPr>
                <w:sz w:val="28"/>
              </w:rPr>
            </w:pPr>
            <w:r>
              <w:rPr>
                <w:sz w:val="28"/>
              </w:rPr>
              <w:t>Вибір елементної бази та друкованої плати</w:t>
            </w:r>
          </w:p>
        </w:tc>
        <w:tc>
          <w:tcPr>
            <w:tcW w:w="3456" w:type="dxa"/>
          </w:tcPr>
          <w:p w14:paraId="7F58197B" w14:textId="77777777" w:rsidR="00B0332B" w:rsidRDefault="00FD7A38">
            <w:pPr>
              <w:pStyle w:val="TableParagraph"/>
              <w:spacing w:line="320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14.03.1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-3.04.</w:t>
            </w:r>
            <w:r w:rsidR="00A54963">
              <w:rPr>
                <w:sz w:val="28"/>
              </w:rPr>
              <w:t>19</w:t>
            </w:r>
          </w:p>
        </w:tc>
      </w:tr>
      <w:tr w:rsidR="00B0332B" w14:paraId="5D9774D8" w14:textId="77777777">
        <w:trPr>
          <w:trHeight w:val="319"/>
        </w:trPr>
        <w:tc>
          <w:tcPr>
            <w:tcW w:w="701" w:type="dxa"/>
          </w:tcPr>
          <w:p w14:paraId="4BC578C7" w14:textId="77777777" w:rsidR="00B0332B" w:rsidRDefault="00FD7A38">
            <w:pPr>
              <w:pStyle w:val="TableParagraph"/>
              <w:spacing w:line="299" w:lineRule="exact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987" w:type="dxa"/>
          </w:tcPr>
          <w:p w14:paraId="71B744BB" w14:textId="77777777" w:rsidR="00B0332B" w:rsidRDefault="00FD7A38">
            <w:pPr>
              <w:pStyle w:val="TableParagraph"/>
              <w:spacing w:line="299" w:lineRule="exact"/>
              <w:ind w:left="293"/>
              <w:rPr>
                <w:sz w:val="28"/>
              </w:rPr>
            </w:pPr>
            <w:r>
              <w:rPr>
                <w:sz w:val="28"/>
              </w:rPr>
              <w:t xml:space="preserve">Проектування у </w:t>
            </w:r>
            <w:proofErr w:type="spellStart"/>
            <w:r>
              <w:rPr>
                <w:sz w:val="28"/>
              </w:rPr>
              <w:t>Altium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Designer</w:t>
            </w:r>
            <w:proofErr w:type="spellEnd"/>
          </w:p>
        </w:tc>
        <w:tc>
          <w:tcPr>
            <w:tcW w:w="3456" w:type="dxa"/>
          </w:tcPr>
          <w:p w14:paraId="1ED49CFE" w14:textId="77777777" w:rsidR="00B0332B" w:rsidRDefault="00FD7A38">
            <w:pPr>
              <w:pStyle w:val="TableParagraph"/>
              <w:spacing w:line="299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4.04.1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-10.04.</w:t>
            </w:r>
            <w:r w:rsidR="00A54963">
              <w:rPr>
                <w:sz w:val="28"/>
              </w:rPr>
              <w:t>19</w:t>
            </w:r>
          </w:p>
        </w:tc>
      </w:tr>
      <w:tr w:rsidR="00B0332B" w14:paraId="11A5FF8B" w14:textId="77777777">
        <w:trPr>
          <w:trHeight w:val="321"/>
        </w:trPr>
        <w:tc>
          <w:tcPr>
            <w:tcW w:w="701" w:type="dxa"/>
          </w:tcPr>
          <w:p w14:paraId="166A61A1" w14:textId="77777777" w:rsidR="00B0332B" w:rsidRDefault="00FD7A38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987" w:type="dxa"/>
          </w:tcPr>
          <w:p w14:paraId="0A302B31" w14:textId="77777777" w:rsidR="00B0332B" w:rsidRDefault="00FD7A38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Конструкторсько-технологічні</w:t>
            </w:r>
          </w:p>
        </w:tc>
        <w:tc>
          <w:tcPr>
            <w:tcW w:w="3456" w:type="dxa"/>
          </w:tcPr>
          <w:p w14:paraId="74F5B823" w14:textId="77777777" w:rsidR="00B0332B" w:rsidRDefault="00FD7A38">
            <w:pPr>
              <w:pStyle w:val="TableParagraph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11.04.1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-17.04.</w:t>
            </w:r>
            <w:r w:rsidR="00A54963">
              <w:rPr>
                <w:sz w:val="28"/>
              </w:rPr>
              <w:t>19</w:t>
            </w:r>
          </w:p>
        </w:tc>
      </w:tr>
    </w:tbl>
    <w:p w14:paraId="28492F78" w14:textId="77777777" w:rsidR="00B0332B" w:rsidRDefault="00B0332B">
      <w:pPr>
        <w:jc w:val="center"/>
        <w:rPr>
          <w:sz w:val="28"/>
        </w:rPr>
        <w:sectPr w:rsidR="00B0332B">
          <w:pgSz w:w="11910" w:h="16840"/>
          <w:pgMar w:top="1060" w:right="720" w:bottom="280" w:left="1180" w:header="720" w:footer="720" w:gutter="0"/>
          <w:cols w:space="720"/>
        </w:sectPr>
      </w:pPr>
    </w:p>
    <w:tbl>
      <w:tblPr>
        <w:tblStyle w:val="TableNormal1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4987"/>
        <w:gridCol w:w="3456"/>
      </w:tblGrid>
      <w:tr w:rsidR="00B0332B" w14:paraId="35AD0D20" w14:textId="77777777">
        <w:trPr>
          <w:trHeight w:val="642"/>
        </w:trPr>
        <w:tc>
          <w:tcPr>
            <w:tcW w:w="701" w:type="dxa"/>
          </w:tcPr>
          <w:p w14:paraId="1AAEDC5F" w14:textId="77777777" w:rsidR="00B0332B" w:rsidRDefault="00B0332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4987" w:type="dxa"/>
          </w:tcPr>
          <w:p w14:paraId="4148F0D1" w14:textId="77777777" w:rsidR="00B0332B" w:rsidRDefault="00FD7A38">
            <w:pPr>
              <w:pStyle w:val="TableParagraph"/>
              <w:spacing w:before="1" w:line="322" w:lineRule="exact"/>
              <w:ind w:left="292" w:right="150"/>
              <w:rPr>
                <w:sz w:val="28"/>
              </w:rPr>
            </w:pPr>
            <w:r>
              <w:rPr>
                <w:sz w:val="28"/>
              </w:rPr>
              <w:t>розрахунки. Електричний розрахунок друкованої плати</w:t>
            </w:r>
          </w:p>
        </w:tc>
        <w:tc>
          <w:tcPr>
            <w:tcW w:w="3456" w:type="dxa"/>
          </w:tcPr>
          <w:p w14:paraId="264B66A2" w14:textId="77777777" w:rsidR="00B0332B" w:rsidRDefault="00B0332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B0332B" w14:paraId="4DA7BEE4" w14:textId="77777777">
        <w:trPr>
          <w:trHeight w:val="645"/>
        </w:trPr>
        <w:tc>
          <w:tcPr>
            <w:tcW w:w="701" w:type="dxa"/>
          </w:tcPr>
          <w:p w14:paraId="4ADD47E9" w14:textId="77777777" w:rsidR="00B0332B" w:rsidRDefault="00FD7A38">
            <w:pPr>
              <w:pStyle w:val="TableParagraph"/>
              <w:spacing w:line="240" w:lineRule="auto"/>
              <w:ind w:right="97"/>
              <w:jc w:val="right"/>
              <w:rPr>
                <w:sz w:val="28"/>
              </w:rPr>
            </w:pPr>
            <w:commentRangeStart w:id="3"/>
            <w:r>
              <w:rPr>
                <w:w w:val="99"/>
                <w:sz w:val="28"/>
              </w:rPr>
              <w:t>8</w:t>
            </w:r>
          </w:p>
        </w:tc>
        <w:tc>
          <w:tcPr>
            <w:tcW w:w="4987" w:type="dxa"/>
          </w:tcPr>
          <w:p w14:paraId="261C93D5" w14:textId="77777777" w:rsidR="00B0332B" w:rsidRDefault="00FD7A38">
            <w:pPr>
              <w:pStyle w:val="TableParagraph"/>
              <w:spacing w:before="4" w:line="322" w:lineRule="exact"/>
              <w:ind w:left="292" w:right="97" w:firstLine="1"/>
              <w:rPr>
                <w:sz w:val="28"/>
              </w:rPr>
            </w:pPr>
            <w:r>
              <w:rPr>
                <w:sz w:val="28"/>
              </w:rPr>
              <w:t xml:space="preserve">Розрахунок надійності, </w:t>
            </w:r>
            <w:proofErr w:type="spellStart"/>
            <w:r>
              <w:rPr>
                <w:sz w:val="28"/>
              </w:rPr>
              <w:t>віброміцності</w:t>
            </w:r>
            <w:proofErr w:type="spellEnd"/>
            <w:r>
              <w:rPr>
                <w:sz w:val="28"/>
              </w:rPr>
              <w:t>, теплового режиму, смугового фільтру</w:t>
            </w:r>
          </w:p>
        </w:tc>
        <w:tc>
          <w:tcPr>
            <w:tcW w:w="3456" w:type="dxa"/>
          </w:tcPr>
          <w:p w14:paraId="31601238" w14:textId="77777777" w:rsidR="00B0332B" w:rsidRDefault="00FD7A38">
            <w:pPr>
              <w:pStyle w:val="TableParagraph"/>
              <w:spacing w:line="240" w:lineRule="auto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18.04.1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-24.04.</w:t>
            </w:r>
            <w:r w:rsidR="00A54963">
              <w:rPr>
                <w:sz w:val="28"/>
              </w:rPr>
              <w:t>19</w:t>
            </w:r>
            <w:commentRangeEnd w:id="3"/>
            <w:r w:rsidR="00DB2F48">
              <w:rPr>
                <w:rStyle w:val="CommentReference"/>
              </w:rPr>
              <w:commentReference w:id="3"/>
            </w:r>
          </w:p>
        </w:tc>
      </w:tr>
      <w:tr w:rsidR="00B0332B" w14:paraId="661C641E" w14:textId="77777777">
        <w:trPr>
          <w:trHeight w:val="639"/>
        </w:trPr>
        <w:tc>
          <w:tcPr>
            <w:tcW w:w="701" w:type="dxa"/>
          </w:tcPr>
          <w:p w14:paraId="375314C9" w14:textId="77777777" w:rsidR="00B0332B" w:rsidRDefault="00FD7A38">
            <w:pPr>
              <w:pStyle w:val="TableParagraph"/>
              <w:spacing w:line="317" w:lineRule="exact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4987" w:type="dxa"/>
          </w:tcPr>
          <w:p w14:paraId="09512256" w14:textId="77777777" w:rsidR="00B0332B" w:rsidRDefault="00FD7A38">
            <w:pPr>
              <w:pStyle w:val="TableParagraph"/>
              <w:spacing w:line="317" w:lineRule="exact"/>
              <w:ind w:left="293"/>
              <w:rPr>
                <w:sz w:val="28"/>
              </w:rPr>
            </w:pPr>
            <w:r>
              <w:rPr>
                <w:sz w:val="28"/>
              </w:rPr>
              <w:t>Виконання креслення друкованої</w:t>
            </w:r>
          </w:p>
          <w:p w14:paraId="089F0361" w14:textId="77777777" w:rsidR="00B0332B" w:rsidRDefault="00FD7A38">
            <w:pPr>
              <w:pStyle w:val="TableParagraph"/>
              <w:spacing w:line="303" w:lineRule="exact"/>
              <w:ind w:left="292"/>
              <w:rPr>
                <w:sz w:val="28"/>
              </w:rPr>
            </w:pPr>
            <w:r>
              <w:rPr>
                <w:sz w:val="28"/>
              </w:rPr>
              <w:t>плати</w:t>
            </w:r>
          </w:p>
        </w:tc>
        <w:tc>
          <w:tcPr>
            <w:tcW w:w="3456" w:type="dxa"/>
          </w:tcPr>
          <w:p w14:paraId="57515450" w14:textId="77777777" w:rsidR="00B0332B" w:rsidRDefault="00FD7A38">
            <w:pPr>
              <w:pStyle w:val="TableParagraph"/>
              <w:spacing w:line="317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25.04.1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-1.05.</w:t>
            </w:r>
            <w:r w:rsidR="00A54963">
              <w:rPr>
                <w:sz w:val="28"/>
              </w:rPr>
              <w:t>19</w:t>
            </w:r>
          </w:p>
        </w:tc>
      </w:tr>
      <w:tr w:rsidR="00B0332B" w14:paraId="0DB4F0AD" w14:textId="77777777">
        <w:trPr>
          <w:trHeight w:val="642"/>
        </w:trPr>
        <w:tc>
          <w:tcPr>
            <w:tcW w:w="701" w:type="dxa"/>
          </w:tcPr>
          <w:p w14:paraId="6A39B1AE" w14:textId="77777777" w:rsidR="00B0332B" w:rsidRDefault="00FD7A38">
            <w:pPr>
              <w:pStyle w:val="TableParagraph"/>
              <w:spacing w:line="320" w:lineRule="exact"/>
              <w:ind w:right="96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10</w:t>
            </w:r>
          </w:p>
        </w:tc>
        <w:tc>
          <w:tcPr>
            <w:tcW w:w="4987" w:type="dxa"/>
          </w:tcPr>
          <w:p w14:paraId="426257CC" w14:textId="77777777" w:rsidR="00B0332B" w:rsidRDefault="00FD7A38">
            <w:pPr>
              <w:pStyle w:val="TableParagraph"/>
              <w:spacing w:before="1" w:line="322" w:lineRule="exact"/>
              <w:ind w:left="292" w:right="388" w:firstLine="1"/>
              <w:rPr>
                <w:sz w:val="28"/>
              </w:rPr>
            </w:pPr>
            <w:r>
              <w:rPr>
                <w:sz w:val="28"/>
              </w:rPr>
              <w:t>Виконання складального креслення друкованого вузла</w:t>
            </w:r>
          </w:p>
        </w:tc>
        <w:tc>
          <w:tcPr>
            <w:tcW w:w="3456" w:type="dxa"/>
          </w:tcPr>
          <w:p w14:paraId="51CF030D" w14:textId="77777777" w:rsidR="00B0332B" w:rsidRDefault="00FD7A38">
            <w:pPr>
              <w:pStyle w:val="TableParagraph"/>
              <w:spacing w:line="320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2.05.1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-15.05.1</w:t>
            </w:r>
            <w:r w:rsidR="00A54963">
              <w:rPr>
                <w:sz w:val="28"/>
              </w:rPr>
              <w:t>9</w:t>
            </w:r>
          </w:p>
        </w:tc>
      </w:tr>
      <w:tr w:rsidR="00B0332B" w14:paraId="5A8440D5" w14:textId="77777777">
        <w:trPr>
          <w:trHeight w:val="319"/>
        </w:trPr>
        <w:tc>
          <w:tcPr>
            <w:tcW w:w="701" w:type="dxa"/>
          </w:tcPr>
          <w:p w14:paraId="7181E65A" w14:textId="77777777" w:rsidR="00B0332B" w:rsidRDefault="00FD7A38">
            <w:pPr>
              <w:pStyle w:val="TableParagraph"/>
              <w:spacing w:line="299" w:lineRule="exact"/>
              <w:ind w:right="96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11</w:t>
            </w:r>
          </w:p>
        </w:tc>
        <w:tc>
          <w:tcPr>
            <w:tcW w:w="4987" w:type="dxa"/>
          </w:tcPr>
          <w:p w14:paraId="1F6EEBCE" w14:textId="77777777" w:rsidR="00B0332B" w:rsidRDefault="00FD7A38">
            <w:pPr>
              <w:pStyle w:val="TableParagraph"/>
              <w:spacing w:line="299" w:lineRule="exact"/>
              <w:ind w:left="293"/>
              <w:rPr>
                <w:sz w:val="28"/>
              </w:rPr>
            </w:pPr>
            <w:commentRangeStart w:id="5"/>
            <w:r>
              <w:rPr>
                <w:sz w:val="28"/>
              </w:rPr>
              <w:t xml:space="preserve">Моделювання у </w:t>
            </w:r>
            <w:proofErr w:type="spellStart"/>
            <w:r>
              <w:rPr>
                <w:sz w:val="28"/>
              </w:rPr>
              <w:t>Lab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View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Proteus</w:t>
            </w:r>
            <w:proofErr w:type="spellEnd"/>
          </w:p>
        </w:tc>
        <w:tc>
          <w:tcPr>
            <w:tcW w:w="3456" w:type="dxa"/>
          </w:tcPr>
          <w:p w14:paraId="7D5900E5" w14:textId="77777777" w:rsidR="00B0332B" w:rsidRDefault="00FD7A38">
            <w:pPr>
              <w:pStyle w:val="TableParagraph"/>
              <w:spacing w:line="299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16.05.1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-22.05.1</w:t>
            </w:r>
            <w:r w:rsidR="00A54963">
              <w:rPr>
                <w:sz w:val="28"/>
              </w:rPr>
              <w:t>9</w:t>
            </w:r>
            <w:commentRangeEnd w:id="5"/>
            <w:r w:rsidR="00DB2F48">
              <w:rPr>
                <w:rStyle w:val="CommentReference"/>
              </w:rPr>
              <w:commentReference w:id="5"/>
            </w:r>
          </w:p>
        </w:tc>
      </w:tr>
      <w:tr w:rsidR="00B0332B" w14:paraId="67F91903" w14:textId="77777777">
        <w:trPr>
          <w:trHeight w:val="412"/>
        </w:trPr>
        <w:tc>
          <w:tcPr>
            <w:tcW w:w="701" w:type="dxa"/>
          </w:tcPr>
          <w:p w14:paraId="1EB81E19" w14:textId="77777777" w:rsidR="00B0332B" w:rsidRDefault="00FD7A38">
            <w:pPr>
              <w:pStyle w:val="TableParagraph"/>
              <w:spacing w:line="320" w:lineRule="exact"/>
              <w:ind w:right="96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12</w:t>
            </w:r>
          </w:p>
        </w:tc>
        <w:tc>
          <w:tcPr>
            <w:tcW w:w="4987" w:type="dxa"/>
          </w:tcPr>
          <w:p w14:paraId="18675C15" w14:textId="77777777" w:rsidR="00B0332B" w:rsidRDefault="00FD7A38">
            <w:pPr>
              <w:pStyle w:val="TableParagraph"/>
              <w:spacing w:line="320" w:lineRule="exact"/>
              <w:ind w:left="293"/>
              <w:rPr>
                <w:sz w:val="28"/>
              </w:rPr>
            </w:pPr>
            <w:r>
              <w:rPr>
                <w:sz w:val="28"/>
              </w:rPr>
              <w:t>Оформлення пояснювальної записки</w:t>
            </w:r>
          </w:p>
        </w:tc>
        <w:tc>
          <w:tcPr>
            <w:tcW w:w="3456" w:type="dxa"/>
          </w:tcPr>
          <w:p w14:paraId="5044518B" w14:textId="77777777" w:rsidR="00B0332B" w:rsidRDefault="00FD7A38">
            <w:pPr>
              <w:pStyle w:val="TableParagraph"/>
              <w:spacing w:line="320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23.05.1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-5.06.1</w:t>
            </w:r>
            <w:r w:rsidR="00A54963">
              <w:rPr>
                <w:sz w:val="28"/>
              </w:rPr>
              <w:t>9</w:t>
            </w:r>
          </w:p>
        </w:tc>
      </w:tr>
    </w:tbl>
    <w:p w14:paraId="5A4167EC" w14:textId="77777777" w:rsidR="00FD7A38" w:rsidRDefault="00FD7A38"/>
    <w:sectPr w:rsidR="00FD7A38">
      <w:pgSz w:w="11910" w:h="16840"/>
      <w:pgMar w:top="1120" w:right="720" w:bottom="280" w:left="11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lava Gubar" w:date="2019-03-09T13:40:00Z" w:initials="SG">
    <w:p w14:paraId="1AE904D9" w14:textId="42ABE5E0" w:rsidR="009920B7" w:rsidRDefault="009920B7">
      <w:pPr>
        <w:pStyle w:val="CommentText"/>
      </w:pPr>
      <w:r>
        <w:rPr>
          <w:rStyle w:val="CommentReference"/>
        </w:rPr>
        <w:annotationRef/>
      </w:r>
      <w:r>
        <w:t>Для польових умов підходить?</w:t>
      </w:r>
    </w:p>
  </w:comment>
  <w:comment w:id="2" w:author="Slava Gubar" w:date="2019-03-09T13:41:00Z" w:initials="SG">
    <w:p w14:paraId="0A7B92CF" w14:textId="2BB2CD8D" w:rsidR="00DB2F48" w:rsidRDefault="00DB2F48">
      <w:pPr>
        <w:pStyle w:val="CommentText"/>
      </w:pPr>
      <w:r>
        <w:rPr>
          <w:rStyle w:val="CommentReference"/>
        </w:rPr>
        <w:annotationRef/>
      </w:r>
      <w:r>
        <w:t>Вибачте «забрудненість» – а це до чого</w:t>
      </w:r>
    </w:p>
  </w:comment>
  <w:comment w:id="3" w:author="Slava Gubar" w:date="2019-03-09T13:43:00Z" w:initials="SG">
    <w:p w14:paraId="5FF25627" w14:textId="24DB56CA" w:rsidR="00DB2F48" w:rsidRPr="000E7896" w:rsidRDefault="00DB2F4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Цього у Вас не </w:t>
      </w:r>
      <w:r>
        <w:t>буде</w:t>
      </w:r>
      <w:bookmarkStart w:id="4" w:name="_GoBack"/>
      <w:bookmarkEnd w:id="4"/>
    </w:p>
  </w:comment>
  <w:comment w:id="5" w:author="Slava Gubar" w:date="2019-03-09T13:43:00Z" w:initials="SG">
    <w:p w14:paraId="05846B39" w14:textId="25D29975" w:rsidR="00DB2F48" w:rsidRDefault="00DB2F48">
      <w:pPr>
        <w:pStyle w:val="CommentText"/>
      </w:pPr>
      <w:r>
        <w:rPr>
          <w:rStyle w:val="CommentReference"/>
        </w:rPr>
        <w:annotationRef/>
      </w:r>
      <w:r>
        <w:t>Цього у Вас не буде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E904D9" w15:done="0"/>
  <w15:commentEx w15:paraId="0A7B92CF" w15:done="0"/>
  <w15:commentEx w15:paraId="5FF25627" w15:done="0"/>
  <w15:commentEx w15:paraId="05846B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E904D9" w16cid:durableId="202E40B0"/>
  <w16cid:commentId w16cid:paraId="0A7B92CF" w16cid:durableId="202E410A"/>
  <w16cid:commentId w16cid:paraId="5FF25627" w16cid:durableId="202E417E"/>
  <w16cid:commentId w16cid:paraId="05846B39" w16cid:durableId="202E41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D5205"/>
    <w:multiLevelType w:val="hybridMultilevel"/>
    <w:tmpl w:val="A2AC4964"/>
    <w:lvl w:ilvl="0" w:tplc="CE68FF74">
      <w:numFmt w:val="bullet"/>
      <w:lvlText w:val=""/>
      <w:lvlJc w:val="left"/>
      <w:pPr>
        <w:ind w:left="104" w:hanging="424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0102BE2">
      <w:numFmt w:val="bullet"/>
      <w:lvlText w:val="•"/>
      <w:lvlJc w:val="left"/>
      <w:pPr>
        <w:ind w:left="1090" w:hanging="424"/>
      </w:pPr>
      <w:rPr>
        <w:rFonts w:hint="default"/>
        <w:lang w:val="uk-UA" w:eastAsia="uk-UA" w:bidi="uk-UA"/>
      </w:rPr>
    </w:lvl>
    <w:lvl w:ilvl="2" w:tplc="DCDA2B5E">
      <w:numFmt w:val="bullet"/>
      <w:lvlText w:val="•"/>
      <w:lvlJc w:val="left"/>
      <w:pPr>
        <w:ind w:left="2081" w:hanging="424"/>
      </w:pPr>
      <w:rPr>
        <w:rFonts w:hint="default"/>
        <w:lang w:val="uk-UA" w:eastAsia="uk-UA" w:bidi="uk-UA"/>
      </w:rPr>
    </w:lvl>
    <w:lvl w:ilvl="3" w:tplc="2BBE5DAE">
      <w:numFmt w:val="bullet"/>
      <w:lvlText w:val="•"/>
      <w:lvlJc w:val="left"/>
      <w:pPr>
        <w:ind w:left="3071" w:hanging="424"/>
      </w:pPr>
      <w:rPr>
        <w:rFonts w:hint="default"/>
        <w:lang w:val="uk-UA" w:eastAsia="uk-UA" w:bidi="uk-UA"/>
      </w:rPr>
    </w:lvl>
    <w:lvl w:ilvl="4" w:tplc="32A8A46A">
      <w:numFmt w:val="bullet"/>
      <w:lvlText w:val="•"/>
      <w:lvlJc w:val="left"/>
      <w:pPr>
        <w:ind w:left="4062" w:hanging="424"/>
      </w:pPr>
      <w:rPr>
        <w:rFonts w:hint="default"/>
        <w:lang w:val="uk-UA" w:eastAsia="uk-UA" w:bidi="uk-UA"/>
      </w:rPr>
    </w:lvl>
    <w:lvl w:ilvl="5" w:tplc="1D440208">
      <w:numFmt w:val="bullet"/>
      <w:lvlText w:val="•"/>
      <w:lvlJc w:val="left"/>
      <w:pPr>
        <w:ind w:left="5052" w:hanging="424"/>
      </w:pPr>
      <w:rPr>
        <w:rFonts w:hint="default"/>
        <w:lang w:val="uk-UA" w:eastAsia="uk-UA" w:bidi="uk-UA"/>
      </w:rPr>
    </w:lvl>
    <w:lvl w:ilvl="6" w:tplc="2AB4C364">
      <w:numFmt w:val="bullet"/>
      <w:lvlText w:val="•"/>
      <w:lvlJc w:val="left"/>
      <w:pPr>
        <w:ind w:left="6043" w:hanging="424"/>
      </w:pPr>
      <w:rPr>
        <w:rFonts w:hint="default"/>
        <w:lang w:val="uk-UA" w:eastAsia="uk-UA" w:bidi="uk-UA"/>
      </w:rPr>
    </w:lvl>
    <w:lvl w:ilvl="7" w:tplc="62CE082E">
      <w:numFmt w:val="bullet"/>
      <w:lvlText w:val="•"/>
      <w:lvlJc w:val="left"/>
      <w:pPr>
        <w:ind w:left="7034" w:hanging="424"/>
      </w:pPr>
      <w:rPr>
        <w:rFonts w:hint="default"/>
        <w:lang w:val="uk-UA" w:eastAsia="uk-UA" w:bidi="uk-UA"/>
      </w:rPr>
    </w:lvl>
    <w:lvl w:ilvl="8" w:tplc="3EC448EC">
      <w:numFmt w:val="bullet"/>
      <w:lvlText w:val="•"/>
      <w:lvlJc w:val="left"/>
      <w:pPr>
        <w:ind w:left="8024" w:hanging="424"/>
      </w:pPr>
      <w:rPr>
        <w:rFonts w:hint="default"/>
        <w:lang w:val="uk-UA" w:eastAsia="uk-UA" w:bidi="uk-UA"/>
      </w:rPr>
    </w:lvl>
  </w:abstractNum>
  <w:abstractNum w:abstractNumId="1" w15:restartNumberingAfterBreak="0">
    <w:nsid w:val="7C8C52BE"/>
    <w:multiLevelType w:val="multilevel"/>
    <w:tmpl w:val="63145F14"/>
    <w:lvl w:ilvl="0">
      <w:start w:val="1"/>
      <w:numFmt w:val="decimal"/>
      <w:lvlText w:val="%1."/>
      <w:lvlJc w:val="left"/>
      <w:pPr>
        <w:ind w:left="1238" w:hanging="42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308" w:hanging="4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1300" w:hanging="494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2388" w:hanging="494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3476" w:hanging="494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4564" w:hanging="494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652" w:hanging="494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741" w:hanging="494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829" w:hanging="494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lava Gubar">
    <w15:presenceInfo w15:providerId="Windows Live" w15:userId="d1785c298f1b01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2B"/>
    <w:rsid w:val="00021135"/>
    <w:rsid w:val="000E7896"/>
    <w:rsid w:val="00195A9E"/>
    <w:rsid w:val="003D65F3"/>
    <w:rsid w:val="00597D97"/>
    <w:rsid w:val="0067421E"/>
    <w:rsid w:val="008816DD"/>
    <w:rsid w:val="009920B7"/>
    <w:rsid w:val="00A54963"/>
    <w:rsid w:val="00B0332B"/>
    <w:rsid w:val="00BB2776"/>
    <w:rsid w:val="00CC02BB"/>
    <w:rsid w:val="00DB2F48"/>
    <w:rsid w:val="00FD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3DFF"/>
  <w15:docId w15:val="{8647F4BB-12B8-8245-917C-342EFF87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Heading1">
    <w:name w:val="heading 1"/>
    <w:basedOn w:val="Normal"/>
    <w:uiPriority w:val="9"/>
    <w:qFormat/>
    <w:pPr>
      <w:ind w:left="1238" w:hanging="4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3"/>
      <w:ind w:left="104" w:firstLine="710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38" w:hanging="425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</w:pPr>
  </w:style>
  <w:style w:type="character" w:styleId="CommentReference">
    <w:name w:val="annotation reference"/>
    <w:basedOn w:val="DefaultParagraphFont"/>
    <w:uiPriority w:val="99"/>
    <w:semiHidden/>
    <w:unhideWhenUsed/>
    <w:rsid w:val="00992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0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0B7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0B7"/>
    <w:rPr>
      <w:rFonts w:ascii="Times New Roman" w:eastAsia="Times New Roman" w:hAnsi="Times New Roman" w:cs="Times New Roman"/>
      <w:b/>
      <w:bCs/>
      <w:sz w:val="20"/>
      <w:szCs w:val="20"/>
      <w:lang w:val="uk-UA" w:eastAsia="uk-UA" w:bidi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0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B7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Slava Gubar</cp:lastModifiedBy>
  <cp:revision>2</cp:revision>
  <dcterms:created xsi:type="dcterms:W3CDTF">2019-03-09T11:44:00Z</dcterms:created>
  <dcterms:modified xsi:type="dcterms:W3CDTF">2019-03-09T11:44:00Z</dcterms:modified>
</cp:coreProperties>
</file>